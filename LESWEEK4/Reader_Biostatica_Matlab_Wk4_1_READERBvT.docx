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D043D7D"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A60EA6" w14:paraId="0BEE730C" w14:textId="77777777">
                                  <w:trPr>
                                    <w:jc w:val="center"/>
                                  </w:trPr>
                                  <w:tc>
                                    <w:tcPr>
                                      <w:tcW w:w="2568" w:type="pct"/>
                                      <w:vAlign w:val="center"/>
                                    </w:tcPr>
                                    <w:p w14:paraId="5D397BFD" w14:textId="77777777" w:rsidR="00A60EA6" w:rsidRDefault="00A60EA6"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A60EA6" w:rsidRDefault="00A60EA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A60EA6" w:rsidRDefault="00A60EA6"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A60EA6" w:rsidRDefault="00A60EA6" w:rsidP="00D75B78">
                                      <w:pPr>
                                        <w:pStyle w:val="NoSpacing"/>
                                        <w:jc w:val="right"/>
                                        <w:rPr>
                                          <w:color w:val="ED7D31" w:themeColor="accent2"/>
                                          <w:sz w:val="26"/>
                                          <w:szCs w:val="26"/>
                                        </w:rPr>
                                      </w:pPr>
                                    </w:p>
                                    <w:p w14:paraId="34B58023" w14:textId="77777777" w:rsidR="00A60EA6" w:rsidRDefault="00A60EA6" w:rsidP="00D75B78">
                                      <w:pPr>
                                        <w:pStyle w:val="NoSpacing"/>
                                        <w:jc w:val="right"/>
                                        <w:rPr>
                                          <w:color w:val="ED7D31" w:themeColor="accent2"/>
                                          <w:sz w:val="26"/>
                                          <w:szCs w:val="26"/>
                                        </w:rPr>
                                      </w:pPr>
                                    </w:p>
                                    <w:p w14:paraId="320184D9" w14:textId="77777777" w:rsidR="00A60EA6" w:rsidRDefault="00A60EA6" w:rsidP="00D75B78">
                                      <w:pPr>
                                        <w:pStyle w:val="NoSpacing"/>
                                        <w:jc w:val="right"/>
                                        <w:rPr>
                                          <w:color w:val="ED7D31" w:themeColor="accent2"/>
                                          <w:sz w:val="26"/>
                                          <w:szCs w:val="26"/>
                                        </w:rPr>
                                      </w:pPr>
                                    </w:p>
                                    <w:p w14:paraId="7F525344" w14:textId="77777777" w:rsidR="00A60EA6" w:rsidRDefault="00A60EA6" w:rsidP="00D75B78">
                                      <w:pPr>
                                        <w:pStyle w:val="NoSpacing"/>
                                        <w:jc w:val="right"/>
                                        <w:rPr>
                                          <w:color w:val="ED7D31" w:themeColor="accent2"/>
                                          <w:sz w:val="26"/>
                                          <w:szCs w:val="26"/>
                                        </w:rPr>
                                      </w:pPr>
                                    </w:p>
                                    <w:p w14:paraId="14516120" w14:textId="77777777" w:rsidR="00A60EA6" w:rsidRDefault="00A60EA6" w:rsidP="00D75B78">
                                      <w:pPr>
                                        <w:pStyle w:val="NoSpacing"/>
                                        <w:jc w:val="right"/>
                                        <w:rPr>
                                          <w:color w:val="ED7D31" w:themeColor="accent2"/>
                                          <w:sz w:val="26"/>
                                          <w:szCs w:val="26"/>
                                        </w:rPr>
                                      </w:pPr>
                                    </w:p>
                                    <w:p w14:paraId="1107C133" w14:textId="77777777" w:rsidR="00A60EA6" w:rsidRDefault="00A60EA6" w:rsidP="00D75B78">
                                      <w:pPr>
                                        <w:pStyle w:val="NoSpacing"/>
                                        <w:jc w:val="right"/>
                                        <w:rPr>
                                          <w:color w:val="ED7D31" w:themeColor="accent2"/>
                                          <w:sz w:val="26"/>
                                          <w:szCs w:val="26"/>
                                        </w:rPr>
                                      </w:pPr>
                                    </w:p>
                                    <w:p w14:paraId="718B7A52" w14:textId="77777777" w:rsidR="00A60EA6" w:rsidRDefault="00A60EA6" w:rsidP="00D75B78">
                                      <w:pPr>
                                        <w:pStyle w:val="NoSpacing"/>
                                        <w:jc w:val="right"/>
                                        <w:rPr>
                                          <w:color w:val="ED7D31" w:themeColor="accent2"/>
                                          <w:sz w:val="26"/>
                                          <w:szCs w:val="26"/>
                                        </w:rPr>
                                      </w:pPr>
                                    </w:p>
                                    <w:p w14:paraId="0EE08FDB" w14:textId="77777777" w:rsidR="00A60EA6" w:rsidRDefault="00A60EA6" w:rsidP="00D75B78">
                                      <w:pPr>
                                        <w:pStyle w:val="NoSpacing"/>
                                        <w:jc w:val="right"/>
                                        <w:rPr>
                                          <w:color w:val="ED7D31" w:themeColor="accent2"/>
                                          <w:sz w:val="26"/>
                                          <w:szCs w:val="26"/>
                                        </w:rPr>
                                      </w:pPr>
                                    </w:p>
                                    <w:p w14:paraId="57FB85F8" w14:textId="77777777" w:rsidR="00A60EA6" w:rsidRDefault="00A60EA6" w:rsidP="00D75B78">
                                      <w:pPr>
                                        <w:pStyle w:val="NoSpacing"/>
                                        <w:jc w:val="right"/>
                                        <w:rPr>
                                          <w:color w:val="ED7D31" w:themeColor="accent2"/>
                                          <w:sz w:val="26"/>
                                          <w:szCs w:val="26"/>
                                        </w:rPr>
                                      </w:pPr>
                                    </w:p>
                                    <w:p w14:paraId="674F6AE2" w14:textId="77777777" w:rsidR="00A60EA6" w:rsidRDefault="00A60EA6" w:rsidP="00D75B78">
                                      <w:pPr>
                                        <w:pStyle w:val="NoSpacing"/>
                                        <w:jc w:val="right"/>
                                        <w:rPr>
                                          <w:color w:val="ED7D31" w:themeColor="accent2"/>
                                          <w:sz w:val="26"/>
                                          <w:szCs w:val="26"/>
                                        </w:rPr>
                                      </w:pPr>
                                    </w:p>
                                    <w:p w14:paraId="6CC4609A" w14:textId="77777777" w:rsidR="00A60EA6" w:rsidRDefault="00A60EA6" w:rsidP="00D75B78">
                                      <w:pPr>
                                        <w:pStyle w:val="NoSpacing"/>
                                        <w:jc w:val="right"/>
                                        <w:rPr>
                                          <w:color w:val="ED7D31" w:themeColor="accent2"/>
                                          <w:sz w:val="26"/>
                                          <w:szCs w:val="26"/>
                                        </w:rPr>
                                      </w:pPr>
                                    </w:p>
                                    <w:p w14:paraId="44BAE17E" w14:textId="77777777" w:rsidR="00A60EA6" w:rsidRDefault="00A60EA6" w:rsidP="00D75B78">
                                      <w:pPr>
                                        <w:pStyle w:val="NoSpacing"/>
                                        <w:jc w:val="right"/>
                                        <w:rPr>
                                          <w:color w:val="ED7D31" w:themeColor="accent2"/>
                                          <w:sz w:val="26"/>
                                          <w:szCs w:val="26"/>
                                        </w:rPr>
                                      </w:pPr>
                                    </w:p>
                                    <w:p w14:paraId="506967D4" w14:textId="77777777" w:rsidR="00A60EA6" w:rsidRDefault="00A60EA6" w:rsidP="00D75B78">
                                      <w:pPr>
                                        <w:pStyle w:val="NoSpacing"/>
                                        <w:jc w:val="right"/>
                                        <w:rPr>
                                          <w:color w:val="ED7D31" w:themeColor="accent2"/>
                                          <w:sz w:val="26"/>
                                          <w:szCs w:val="26"/>
                                        </w:rPr>
                                      </w:pPr>
                                    </w:p>
                                    <w:p w14:paraId="76C10DAC" w14:textId="77777777" w:rsidR="00A60EA6" w:rsidRDefault="00A60EA6" w:rsidP="00D75B78">
                                      <w:pPr>
                                        <w:pStyle w:val="NoSpacing"/>
                                        <w:jc w:val="right"/>
                                        <w:rPr>
                                          <w:color w:val="ED7D31" w:themeColor="accent2"/>
                                          <w:sz w:val="26"/>
                                          <w:szCs w:val="26"/>
                                        </w:rPr>
                                      </w:pPr>
                                    </w:p>
                                    <w:p w14:paraId="673681A2" w14:textId="77777777" w:rsidR="00A60EA6" w:rsidRDefault="00A60EA6" w:rsidP="00D75B78">
                                      <w:pPr>
                                        <w:pStyle w:val="NoSpacing"/>
                                        <w:jc w:val="right"/>
                                        <w:rPr>
                                          <w:color w:val="ED7D31" w:themeColor="accent2"/>
                                          <w:sz w:val="26"/>
                                          <w:szCs w:val="26"/>
                                        </w:rPr>
                                      </w:pPr>
                                    </w:p>
                                    <w:p w14:paraId="31181153" w14:textId="77777777" w:rsidR="00A60EA6" w:rsidRDefault="00A60EA6" w:rsidP="00D75B78">
                                      <w:pPr>
                                        <w:pStyle w:val="NoSpacing"/>
                                        <w:jc w:val="right"/>
                                        <w:rPr>
                                          <w:color w:val="ED7D31" w:themeColor="accent2"/>
                                          <w:sz w:val="26"/>
                                          <w:szCs w:val="26"/>
                                        </w:rPr>
                                      </w:pPr>
                                    </w:p>
                                    <w:p w14:paraId="035D5F18" w14:textId="77777777" w:rsidR="00A60EA6" w:rsidRDefault="00A60EA6" w:rsidP="00D75B78">
                                      <w:pPr>
                                        <w:pStyle w:val="NoSpacing"/>
                                        <w:jc w:val="right"/>
                                        <w:rPr>
                                          <w:color w:val="ED7D31" w:themeColor="accent2"/>
                                          <w:sz w:val="26"/>
                                          <w:szCs w:val="26"/>
                                        </w:rPr>
                                      </w:pPr>
                                    </w:p>
                                    <w:p w14:paraId="3015C934" w14:textId="77777777" w:rsidR="00A60EA6" w:rsidRDefault="00A60EA6"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A60EA6" w:rsidRDefault="00A60EA6"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A60EA6" w:rsidRDefault="00A60EA6">
                                      <w:pPr>
                                        <w:jc w:val="right"/>
                                      </w:pPr>
                                    </w:p>
                                    <w:p w14:paraId="66D6475A" w14:textId="77777777" w:rsidR="00A60EA6" w:rsidRDefault="00A60EA6" w:rsidP="004D00DB">
                                      <w:pPr>
                                        <w:jc w:val="right"/>
                                        <w:rPr>
                                          <w:sz w:val="24"/>
                                          <w:szCs w:val="24"/>
                                        </w:rPr>
                                      </w:pPr>
                                    </w:p>
                                  </w:tc>
                                  <w:tc>
                                    <w:tcPr>
                                      <w:tcW w:w="2432" w:type="pct"/>
                                      <w:vAlign w:val="center"/>
                                    </w:tcPr>
                                    <w:p w14:paraId="457C4700" w14:textId="77777777" w:rsidR="00A60EA6" w:rsidRDefault="00A60EA6" w:rsidP="00D75B78">
                                      <w:pPr>
                                        <w:rPr>
                                          <w:color w:val="000000" w:themeColor="text1"/>
                                        </w:rPr>
                                      </w:pPr>
                                    </w:p>
                                    <w:p w14:paraId="4BBC95C7" w14:textId="77777777" w:rsidR="00A60EA6" w:rsidRDefault="00A60EA6"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A60EA6" w:rsidRDefault="00A60EA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 4.1</w:t>
                                          </w:r>
                                        </w:sdtContent>
                                      </w:sdt>
                                    </w:p>
                                    <w:p w14:paraId="2CC490A9" w14:textId="77777777" w:rsidR="00A60EA6" w:rsidRDefault="00A60EA6" w:rsidP="00D75B78">
                                      <w:pPr>
                                        <w:pStyle w:val="NoSpacing"/>
                                      </w:pPr>
                                    </w:p>
                                  </w:tc>
                                </w:tr>
                              </w:tbl>
                              <w:p w14:paraId="55C04A0E" w14:textId="77777777" w:rsidR="00A60EA6" w:rsidRDefault="00A60EA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A60EA6" w14:paraId="0BEE730C" w14:textId="77777777">
                            <w:trPr>
                              <w:jc w:val="center"/>
                            </w:trPr>
                            <w:tc>
                              <w:tcPr>
                                <w:tcW w:w="2568" w:type="pct"/>
                                <w:vAlign w:val="center"/>
                              </w:tcPr>
                              <w:p w14:paraId="5D397BFD" w14:textId="77777777" w:rsidR="00A60EA6" w:rsidRDefault="00A60EA6"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A60EA6" w:rsidRDefault="00A60EA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DFE3017" w14:textId="77777777" w:rsidR="00A60EA6" w:rsidRDefault="00A60EA6"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A60EA6" w:rsidRDefault="00A60EA6" w:rsidP="00D75B78">
                                <w:pPr>
                                  <w:pStyle w:val="NoSpacing"/>
                                  <w:jc w:val="right"/>
                                  <w:rPr>
                                    <w:color w:val="ED7D31" w:themeColor="accent2"/>
                                    <w:sz w:val="26"/>
                                    <w:szCs w:val="26"/>
                                  </w:rPr>
                                </w:pPr>
                              </w:p>
                              <w:p w14:paraId="34B58023" w14:textId="77777777" w:rsidR="00A60EA6" w:rsidRDefault="00A60EA6" w:rsidP="00D75B78">
                                <w:pPr>
                                  <w:pStyle w:val="NoSpacing"/>
                                  <w:jc w:val="right"/>
                                  <w:rPr>
                                    <w:color w:val="ED7D31" w:themeColor="accent2"/>
                                    <w:sz w:val="26"/>
                                    <w:szCs w:val="26"/>
                                  </w:rPr>
                                </w:pPr>
                              </w:p>
                              <w:p w14:paraId="320184D9" w14:textId="77777777" w:rsidR="00A60EA6" w:rsidRDefault="00A60EA6" w:rsidP="00D75B78">
                                <w:pPr>
                                  <w:pStyle w:val="NoSpacing"/>
                                  <w:jc w:val="right"/>
                                  <w:rPr>
                                    <w:color w:val="ED7D31" w:themeColor="accent2"/>
                                    <w:sz w:val="26"/>
                                    <w:szCs w:val="26"/>
                                  </w:rPr>
                                </w:pPr>
                              </w:p>
                              <w:p w14:paraId="7F525344" w14:textId="77777777" w:rsidR="00A60EA6" w:rsidRDefault="00A60EA6" w:rsidP="00D75B78">
                                <w:pPr>
                                  <w:pStyle w:val="NoSpacing"/>
                                  <w:jc w:val="right"/>
                                  <w:rPr>
                                    <w:color w:val="ED7D31" w:themeColor="accent2"/>
                                    <w:sz w:val="26"/>
                                    <w:szCs w:val="26"/>
                                  </w:rPr>
                                </w:pPr>
                              </w:p>
                              <w:p w14:paraId="14516120" w14:textId="77777777" w:rsidR="00A60EA6" w:rsidRDefault="00A60EA6" w:rsidP="00D75B78">
                                <w:pPr>
                                  <w:pStyle w:val="NoSpacing"/>
                                  <w:jc w:val="right"/>
                                  <w:rPr>
                                    <w:color w:val="ED7D31" w:themeColor="accent2"/>
                                    <w:sz w:val="26"/>
                                    <w:szCs w:val="26"/>
                                  </w:rPr>
                                </w:pPr>
                              </w:p>
                              <w:p w14:paraId="1107C133" w14:textId="77777777" w:rsidR="00A60EA6" w:rsidRDefault="00A60EA6" w:rsidP="00D75B78">
                                <w:pPr>
                                  <w:pStyle w:val="NoSpacing"/>
                                  <w:jc w:val="right"/>
                                  <w:rPr>
                                    <w:color w:val="ED7D31" w:themeColor="accent2"/>
                                    <w:sz w:val="26"/>
                                    <w:szCs w:val="26"/>
                                  </w:rPr>
                                </w:pPr>
                              </w:p>
                              <w:p w14:paraId="718B7A52" w14:textId="77777777" w:rsidR="00A60EA6" w:rsidRDefault="00A60EA6" w:rsidP="00D75B78">
                                <w:pPr>
                                  <w:pStyle w:val="NoSpacing"/>
                                  <w:jc w:val="right"/>
                                  <w:rPr>
                                    <w:color w:val="ED7D31" w:themeColor="accent2"/>
                                    <w:sz w:val="26"/>
                                    <w:szCs w:val="26"/>
                                  </w:rPr>
                                </w:pPr>
                              </w:p>
                              <w:p w14:paraId="0EE08FDB" w14:textId="77777777" w:rsidR="00A60EA6" w:rsidRDefault="00A60EA6" w:rsidP="00D75B78">
                                <w:pPr>
                                  <w:pStyle w:val="NoSpacing"/>
                                  <w:jc w:val="right"/>
                                  <w:rPr>
                                    <w:color w:val="ED7D31" w:themeColor="accent2"/>
                                    <w:sz w:val="26"/>
                                    <w:szCs w:val="26"/>
                                  </w:rPr>
                                </w:pPr>
                              </w:p>
                              <w:p w14:paraId="57FB85F8" w14:textId="77777777" w:rsidR="00A60EA6" w:rsidRDefault="00A60EA6" w:rsidP="00D75B78">
                                <w:pPr>
                                  <w:pStyle w:val="NoSpacing"/>
                                  <w:jc w:val="right"/>
                                  <w:rPr>
                                    <w:color w:val="ED7D31" w:themeColor="accent2"/>
                                    <w:sz w:val="26"/>
                                    <w:szCs w:val="26"/>
                                  </w:rPr>
                                </w:pPr>
                              </w:p>
                              <w:p w14:paraId="674F6AE2" w14:textId="77777777" w:rsidR="00A60EA6" w:rsidRDefault="00A60EA6" w:rsidP="00D75B78">
                                <w:pPr>
                                  <w:pStyle w:val="NoSpacing"/>
                                  <w:jc w:val="right"/>
                                  <w:rPr>
                                    <w:color w:val="ED7D31" w:themeColor="accent2"/>
                                    <w:sz w:val="26"/>
                                    <w:szCs w:val="26"/>
                                  </w:rPr>
                                </w:pPr>
                              </w:p>
                              <w:p w14:paraId="6CC4609A" w14:textId="77777777" w:rsidR="00A60EA6" w:rsidRDefault="00A60EA6" w:rsidP="00D75B78">
                                <w:pPr>
                                  <w:pStyle w:val="NoSpacing"/>
                                  <w:jc w:val="right"/>
                                  <w:rPr>
                                    <w:color w:val="ED7D31" w:themeColor="accent2"/>
                                    <w:sz w:val="26"/>
                                    <w:szCs w:val="26"/>
                                  </w:rPr>
                                </w:pPr>
                              </w:p>
                              <w:p w14:paraId="44BAE17E" w14:textId="77777777" w:rsidR="00A60EA6" w:rsidRDefault="00A60EA6" w:rsidP="00D75B78">
                                <w:pPr>
                                  <w:pStyle w:val="NoSpacing"/>
                                  <w:jc w:val="right"/>
                                  <w:rPr>
                                    <w:color w:val="ED7D31" w:themeColor="accent2"/>
                                    <w:sz w:val="26"/>
                                    <w:szCs w:val="26"/>
                                  </w:rPr>
                                </w:pPr>
                              </w:p>
                              <w:p w14:paraId="506967D4" w14:textId="77777777" w:rsidR="00A60EA6" w:rsidRDefault="00A60EA6" w:rsidP="00D75B78">
                                <w:pPr>
                                  <w:pStyle w:val="NoSpacing"/>
                                  <w:jc w:val="right"/>
                                  <w:rPr>
                                    <w:color w:val="ED7D31" w:themeColor="accent2"/>
                                    <w:sz w:val="26"/>
                                    <w:szCs w:val="26"/>
                                  </w:rPr>
                                </w:pPr>
                              </w:p>
                              <w:p w14:paraId="76C10DAC" w14:textId="77777777" w:rsidR="00A60EA6" w:rsidRDefault="00A60EA6" w:rsidP="00D75B78">
                                <w:pPr>
                                  <w:pStyle w:val="NoSpacing"/>
                                  <w:jc w:val="right"/>
                                  <w:rPr>
                                    <w:color w:val="ED7D31" w:themeColor="accent2"/>
                                    <w:sz w:val="26"/>
                                    <w:szCs w:val="26"/>
                                  </w:rPr>
                                </w:pPr>
                              </w:p>
                              <w:p w14:paraId="673681A2" w14:textId="77777777" w:rsidR="00A60EA6" w:rsidRDefault="00A60EA6" w:rsidP="00D75B78">
                                <w:pPr>
                                  <w:pStyle w:val="NoSpacing"/>
                                  <w:jc w:val="right"/>
                                  <w:rPr>
                                    <w:color w:val="ED7D31" w:themeColor="accent2"/>
                                    <w:sz w:val="26"/>
                                    <w:szCs w:val="26"/>
                                  </w:rPr>
                                </w:pPr>
                              </w:p>
                              <w:p w14:paraId="31181153" w14:textId="77777777" w:rsidR="00A60EA6" w:rsidRDefault="00A60EA6" w:rsidP="00D75B78">
                                <w:pPr>
                                  <w:pStyle w:val="NoSpacing"/>
                                  <w:jc w:val="right"/>
                                  <w:rPr>
                                    <w:color w:val="ED7D31" w:themeColor="accent2"/>
                                    <w:sz w:val="26"/>
                                    <w:szCs w:val="26"/>
                                  </w:rPr>
                                </w:pPr>
                              </w:p>
                              <w:p w14:paraId="035D5F18" w14:textId="77777777" w:rsidR="00A60EA6" w:rsidRDefault="00A60EA6" w:rsidP="00D75B78">
                                <w:pPr>
                                  <w:pStyle w:val="NoSpacing"/>
                                  <w:jc w:val="right"/>
                                  <w:rPr>
                                    <w:color w:val="ED7D31" w:themeColor="accent2"/>
                                    <w:sz w:val="26"/>
                                    <w:szCs w:val="26"/>
                                  </w:rPr>
                                </w:pPr>
                              </w:p>
                              <w:p w14:paraId="3015C934" w14:textId="77777777" w:rsidR="00A60EA6" w:rsidRDefault="00A60EA6"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ED48D2E" w14:textId="340E3E20" w:rsidR="00A60EA6" w:rsidRDefault="00A60EA6" w:rsidP="00D75B78">
                                    <w:pPr>
                                      <w:pStyle w:val="NoSpacing"/>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A60EA6" w:rsidRDefault="00A60EA6">
                                <w:pPr>
                                  <w:jc w:val="right"/>
                                </w:pPr>
                              </w:p>
                              <w:p w14:paraId="66D6475A" w14:textId="77777777" w:rsidR="00A60EA6" w:rsidRDefault="00A60EA6" w:rsidP="004D00DB">
                                <w:pPr>
                                  <w:jc w:val="right"/>
                                  <w:rPr>
                                    <w:sz w:val="24"/>
                                    <w:szCs w:val="24"/>
                                  </w:rPr>
                                </w:pPr>
                              </w:p>
                            </w:tc>
                            <w:tc>
                              <w:tcPr>
                                <w:tcW w:w="2432" w:type="pct"/>
                                <w:vAlign w:val="center"/>
                              </w:tcPr>
                              <w:p w14:paraId="457C4700" w14:textId="77777777" w:rsidR="00A60EA6" w:rsidRDefault="00A60EA6" w:rsidP="00D75B78">
                                <w:pPr>
                                  <w:rPr>
                                    <w:color w:val="000000" w:themeColor="text1"/>
                                  </w:rPr>
                                </w:pPr>
                              </w:p>
                              <w:p w14:paraId="4BBC95C7" w14:textId="77777777" w:rsidR="00A60EA6" w:rsidRDefault="00A60EA6"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A60EA6" w:rsidRDefault="00A60EA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 4.1</w:t>
                                    </w:r>
                                  </w:sdtContent>
                                </w:sdt>
                              </w:p>
                              <w:p w14:paraId="2CC490A9" w14:textId="77777777" w:rsidR="00A60EA6" w:rsidRDefault="00A60EA6" w:rsidP="00D75B78">
                                <w:pPr>
                                  <w:pStyle w:val="NoSpacing"/>
                                </w:pPr>
                              </w:p>
                            </w:tc>
                          </w:tr>
                        </w:tbl>
                        <w:p w14:paraId="55C04A0E" w14:textId="77777777" w:rsidR="00A60EA6" w:rsidRDefault="00A60EA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TOCHeading"/>
            <w:numPr>
              <w:ilvl w:val="0"/>
              <w:numId w:val="0"/>
            </w:numPr>
            <w:ind w:left="432" w:hanging="432"/>
          </w:pPr>
          <w:r>
            <w:t>Inhoudsopgave</w:t>
          </w:r>
        </w:p>
        <w:p w14:paraId="000D6474" w14:textId="77777777" w:rsidR="00285B56" w:rsidRDefault="00521CB1">
          <w:pPr>
            <w:pStyle w:val="TOC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D136EE">
              <w:rPr>
                <w:noProof/>
                <w:webHidden/>
              </w:rPr>
              <w:t>2</w:t>
            </w:r>
            <w:r w:rsidR="00285B56">
              <w:rPr>
                <w:noProof/>
                <w:webHidden/>
              </w:rPr>
              <w:fldChar w:fldCharType="end"/>
            </w:r>
          </w:hyperlink>
        </w:p>
        <w:p w14:paraId="1CD36D97" w14:textId="77777777" w:rsidR="00285B56" w:rsidRDefault="00A60EA6">
          <w:pPr>
            <w:pStyle w:val="TOC1"/>
            <w:rPr>
              <w:rFonts w:eastAsiaTheme="minorEastAsia"/>
              <w:b w:val="0"/>
              <w:noProof/>
              <w:sz w:val="24"/>
              <w:szCs w:val="24"/>
              <w:lang w:val="en-US" w:eastAsia="zh-CN"/>
            </w:rPr>
          </w:pPr>
          <w:hyperlink w:anchor="_Toc497997504" w:history="1">
            <w:r w:rsidR="00285B56" w:rsidRPr="000018ED">
              <w:rPr>
                <w:rStyle w:val="Hyperlink"/>
                <w:noProof/>
              </w:rPr>
              <w:t>1</w:t>
            </w:r>
            <w:r w:rsidR="00285B56">
              <w:rPr>
                <w:rFonts w:eastAsiaTheme="minorEastAsia"/>
                <w:b w:val="0"/>
                <w:noProof/>
                <w:sz w:val="24"/>
                <w:szCs w:val="24"/>
                <w:lang w:val="en-US" w:eastAsia="zh-CN"/>
              </w:rPr>
              <w:tab/>
            </w:r>
            <w:r w:rsidR="00285B56" w:rsidRPr="000018ED">
              <w:rPr>
                <w:rStyle w:val="Hyperlink"/>
                <w:noProof/>
              </w:rPr>
              <w:t>Inleiding</w:t>
            </w:r>
            <w:r w:rsidR="00285B56">
              <w:rPr>
                <w:noProof/>
                <w:webHidden/>
              </w:rPr>
              <w:tab/>
            </w:r>
            <w:r w:rsidR="00285B56">
              <w:rPr>
                <w:noProof/>
                <w:webHidden/>
              </w:rPr>
              <w:fldChar w:fldCharType="begin"/>
            </w:r>
            <w:r w:rsidR="00285B56">
              <w:rPr>
                <w:noProof/>
                <w:webHidden/>
              </w:rPr>
              <w:instrText xml:space="preserve"> PAGEREF _Toc497997504 \h </w:instrText>
            </w:r>
            <w:r w:rsidR="00285B56">
              <w:rPr>
                <w:noProof/>
                <w:webHidden/>
              </w:rPr>
            </w:r>
            <w:r w:rsidR="00285B56">
              <w:rPr>
                <w:noProof/>
                <w:webHidden/>
              </w:rPr>
              <w:fldChar w:fldCharType="separate"/>
            </w:r>
            <w:r w:rsidR="00D136EE">
              <w:rPr>
                <w:noProof/>
                <w:webHidden/>
              </w:rPr>
              <w:t>3</w:t>
            </w:r>
            <w:r w:rsidR="00285B56">
              <w:rPr>
                <w:noProof/>
                <w:webHidden/>
              </w:rPr>
              <w:fldChar w:fldCharType="end"/>
            </w:r>
          </w:hyperlink>
        </w:p>
        <w:p w14:paraId="761FFD37" w14:textId="77777777" w:rsidR="00285B56" w:rsidRDefault="00A60EA6">
          <w:pPr>
            <w:pStyle w:val="TOC1"/>
            <w:rPr>
              <w:rFonts w:eastAsiaTheme="minorEastAsia"/>
              <w:b w:val="0"/>
              <w:noProof/>
              <w:sz w:val="24"/>
              <w:szCs w:val="24"/>
              <w:lang w:val="en-US" w:eastAsia="zh-CN"/>
            </w:rPr>
          </w:pPr>
          <w:hyperlink w:anchor="_Toc497997505" w:history="1">
            <w:r w:rsidR="00285B56" w:rsidRPr="000018ED">
              <w:rPr>
                <w:rStyle w:val="Hyperlink"/>
                <w:noProof/>
              </w:rPr>
              <w:t>2</w:t>
            </w:r>
            <w:r w:rsidR="00285B56">
              <w:rPr>
                <w:rFonts w:eastAsiaTheme="minorEastAsia"/>
                <w:b w:val="0"/>
                <w:noProof/>
                <w:sz w:val="24"/>
                <w:szCs w:val="24"/>
                <w:lang w:val="en-US" w:eastAsia="zh-CN"/>
              </w:rPr>
              <w:tab/>
            </w:r>
            <w:r w:rsidR="00285B56" w:rsidRPr="000018ED">
              <w:rPr>
                <w:rStyle w:val="Hyperlink"/>
                <w:noProof/>
              </w:rPr>
              <w:t>Het gestructureerd ontwerpen van een programma</w:t>
            </w:r>
            <w:r w:rsidR="00285B56">
              <w:rPr>
                <w:noProof/>
                <w:webHidden/>
              </w:rPr>
              <w:tab/>
            </w:r>
            <w:r w:rsidR="00285B56">
              <w:rPr>
                <w:noProof/>
                <w:webHidden/>
              </w:rPr>
              <w:fldChar w:fldCharType="begin"/>
            </w:r>
            <w:r w:rsidR="00285B56">
              <w:rPr>
                <w:noProof/>
                <w:webHidden/>
              </w:rPr>
              <w:instrText xml:space="preserve"> PAGEREF _Toc497997505 \h </w:instrText>
            </w:r>
            <w:r w:rsidR="00285B56">
              <w:rPr>
                <w:noProof/>
                <w:webHidden/>
              </w:rPr>
            </w:r>
            <w:r w:rsidR="00285B56">
              <w:rPr>
                <w:noProof/>
                <w:webHidden/>
              </w:rPr>
              <w:fldChar w:fldCharType="separate"/>
            </w:r>
            <w:r w:rsidR="00D136EE">
              <w:rPr>
                <w:noProof/>
                <w:webHidden/>
              </w:rPr>
              <w:t>4</w:t>
            </w:r>
            <w:r w:rsidR="00285B56">
              <w:rPr>
                <w:noProof/>
                <w:webHidden/>
              </w:rPr>
              <w:fldChar w:fldCharType="end"/>
            </w:r>
          </w:hyperlink>
        </w:p>
        <w:p w14:paraId="444219C5" w14:textId="77777777" w:rsidR="00285B56" w:rsidRDefault="00A60EA6">
          <w:pPr>
            <w:pStyle w:val="TOC1"/>
            <w:rPr>
              <w:rFonts w:eastAsiaTheme="minorEastAsia"/>
              <w:b w:val="0"/>
              <w:noProof/>
              <w:sz w:val="24"/>
              <w:szCs w:val="24"/>
              <w:lang w:val="en-US" w:eastAsia="zh-CN"/>
            </w:rPr>
          </w:pPr>
          <w:hyperlink w:anchor="_Toc497997506" w:history="1">
            <w:r w:rsidR="00285B56" w:rsidRPr="000018ED">
              <w:rPr>
                <w:rStyle w:val="Hyperlink"/>
                <w:noProof/>
              </w:rPr>
              <w:t>3</w:t>
            </w:r>
            <w:r w:rsidR="00285B56">
              <w:rPr>
                <w:rFonts w:eastAsiaTheme="minorEastAsia"/>
                <w:b w:val="0"/>
                <w:noProof/>
                <w:sz w:val="24"/>
                <w:szCs w:val="24"/>
                <w:lang w:val="en-US" w:eastAsia="zh-CN"/>
              </w:rPr>
              <w:tab/>
            </w:r>
            <w:r w:rsidR="00285B56" w:rsidRPr="000018ED">
              <w:rPr>
                <w:rStyle w:val="Hyperlink"/>
                <w:noProof/>
              </w:rPr>
              <w:t>Het interpreteren van fouten</w:t>
            </w:r>
            <w:r w:rsidR="00285B56">
              <w:rPr>
                <w:noProof/>
                <w:webHidden/>
              </w:rPr>
              <w:tab/>
            </w:r>
            <w:r w:rsidR="00285B56">
              <w:rPr>
                <w:noProof/>
                <w:webHidden/>
              </w:rPr>
              <w:fldChar w:fldCharType="begin"/>
            </w:r>
            <w:r w:rsidR="00285B56">
              <w:rPr>
                <w:noProof/>
                <w:webHidden/>
              </w:rPr>
              <w:instrText xml:space="preserve"> PAGEREF _Toc497997506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36E37EE5" w14:textId="77777777" w:rsidR="00285B56" w:rsidRDefault="00A60EA6">
          <w:pPr>
            <w:pStyle w:val="TOC2"/>
            <w:rPr>
              <w:rFonts w:eastAsiaTheme="minorEastAsia"/>
              <w:noProof/>
              <w:sz w:val="24"/>
              <w:szCs w:val="24"/>
              <w:lang w:val="en-US" w:eastAsia="zh-CN"/>
            </w:rPr>
          </w:pPr>
          <w:hyperlink w:anchor="_Toc497997507" w:history="1">
            <w:r w:rsidR="00285B56" w:rsidRPr="000018ED">
              <w:rPr>
                <w:rStyle w:val="Hyperlink"/>
                <w:noProof/>
              </w:rPr>
              <w:t>3.1</w:t>
            </w:r>
            <w:r w:rsidR="00285B56">
              <w:rPr>
                <w:rFonts w:eastAsiaTheme="minorEastAsia"/>
                <w:noProof/>
                <w:sz w:val="24"/>
                <w:szCs w:val="24"/>
                <w:lang w:val="en-US" w:eastAsia="zh-CN"/>
              </w:rPr>
              <w:tab/>
            </w:r>
            <w:r w:rsidR="00285B56" w:rsidRPr="000018ED">
              <w:rPr>
                <w:rStyle w:val="Hyperlink"/>
                <w:noProof/>
              </w:rPr>
              <w:t>Te veel of te weinig haakjes</w:t>
            </w:r>
            <w:r w:rsidR="00285B56">
              <w:rPr>
                <w:noProof/>
                <w:webHidden/>
              </w:rPr>
              <w:tab/>
            </w:r>
            <w:r w:rsidR="00285B56">
              <w:rPr>
                <w:noProof/>
                <w:webHidden/>
              </w:rPr>
              <w:fldChar w:fldCharType="begin"/>
            </w:r>
            <w:r w:rsidR="00285B56">
              <w:rPr>
                <w:noProof/>
                <w:webHidden/>
              </w:rPr>
              <w:instrText xml:space="preserve"> PAGEREF _Toc497997507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5087F959" w14:textId="77777777" w:rsidR="00285B56" w:rsidRDefault="00A60EA6">
          <w:pPr>
            <w:pStyle w:val="TOC3"/>
            <w:rPr>
              <w:rFonts w:eastAsiaTheme="minorEastAsia"/>
              <w:i w:val="0"/>
              <w:noProof/>
              <w:sz w:val="24"/>
              <w:szCs w:val="24"/>
              <w:lang w:val="en-US" w:eastAsia="zh-CN"/>
            </w:rPr>
          </w:pPr>
          <w:hyperlink w:anchor="_Toc497997508" w:history="1">
            <w:r w:rsidR="00285B56" w:rsidRPr="000018ED">
              <w:rPr>
                <w:rStyle w:val="Hyperlink"/>
                <w:noProof/>
                <w:lang w:val="en-US"/>
              </w:rPr>
              <w:t>3.1.1</w:t>
            </w:r>
            <w:r w:rsidR="00285B56">
              <w:rPr>
                <w:rFonts w:eastAsiaTheme="minorEastAsia"/>
                <w:i w:val="0"/>
                <w:noProof/>
                <w:sz w:val="24"/>
                <w:szCs w:val="24"/>
                <w:lang w:val="en-US" w:eastAsia="zh-CN"/>
              </w:rPr>
              <w:tab/>
            </w:r>
            <w:r w:rsidR="00285B56" w:rsidRPr="000018ED">
              <w:rPr>
                <w:rStyle w:val="Hyperlink"/>
                <w:noProof/>
                <w:lang w:val="en-US"/>
              </w:rPr>
              <w:t>Opdracht:</w:t>
            </w:r>
            <w:r w:rsidR="00285B56">
              <w:rPr>
                <w:noProof/>
                <w:webHidden/>
              </w:rPr>
              <w:tab/>
            </w:r>
            <w:r w:rsidR="00285B56">
              <w:rPr>
                <w:noProof/>
                <w:webHidden/>
              </w:rPr>
              <w:fldChar w:fldCharType="begin"/>
            </w:r>
            <w:r w:rsidR="00285B56">
              <w:rPr>
                <w:noProof/>
                <w:webHidden/>
              </w:rPr>
              <w:instrText xml:space="preserve"> PAGEREF _Toc497997508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0B75A33A" w14:textId="77777777" w:rsidR="00285B56" w:rsidRDefault="00A60EA6">
          <w:pPr>
            <w:pStyle w:val="TOC2"/>
            <w:rPr>
              <w:rFonts w:eastAsiaTheme="minorEastAsia"/>
              <w:noProof/>
              <w:sz w:val="24"/>
              <w:szCs w:val="24"/>
              <w:lang w:val="en-US" w:eastAsia="zh-CN"/>
            </w:rPr>
          </w:pPr>
          <w:hyperlink w:anchor="_Toc497997509" w:history="1">
            <w:r w:rsidR="00285B56" w:rsidRPr="000018ED">
              <w:rPr>
                <w:rStyle w:val="Hyperlink"/>
                <w:noProof/>
              </w:rPr>
              <w:t>3.2</w:t>
            </w:r>
            <w:r w:rsidR="00285B56">
              <w:rPr>
                <w:rFonts w:eastAsiaTheme="minorEastAsia"/>
                <w:noProof/>
                <w:sz w:val="24"/>
                <w:szCs w:val="24"/>
                <w:lang w:val="en-US" w:eastAsia="zh-CN"/>
              </w:rPr>
              <w:tab/>
            </w:r>
            <w:r w:rsidR="00285B56" w:rsidRPr="000018ED">
              <w:rPr>
                <w:rStyle w:val="Hyperlink"/>
                <w:noProof/>
              </w:rPr>
              <w:t>Problemen bij het vermenigvuldigen van matrices of vectoren</w:t>
            </w:r>
            <w:r w:rsidR="00285B56">
              <w:rPr>
                <w:noProof/>
                <w:webHidden/>
              </w:rPr>
              <w:tab/>
            </w:r>
            <w:r w:rsidR="00285B56">
              <w:rPr>
                <w:noProof/>
                <w:webHidden/>
              </w:rPr>
              <w:fldChar w:fldCharType="begin"/>
            </w:r>
            <w:r w:rsidR="00285B56">
              <w:rPr>
                <w:noProof/>
                <w:webHidden/>
              </w:rPr>
              <w:instrText xml:space="preserve"> PAGEREF _Toc497997509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3B039E05" w14:textId="77777777" w:rsidR="00285B56" w:rsidRDefault="00A60EA6">
          <w:pPr>
            <w:pStyle w:val="TOC3"/>
            <w:rPr>
              <w:rFonts w:eastAsiaTheme="minorEastAsia"/>
              <w:i w:val="0"/>
              <w:noProof/>
              <w:sz w:val="24"/>
              <w:szCs w:val="24"/>
              <w:lang w:val="en-US" w:eastAsia="zh-CN"/>
            </w:rPr>
          </w:pPr>
          <w:hyperlink w:anchor="_Toc497997510" w:history="1">
            <w:r w:rsidR="00285B56" w:rsidRPr="000018ED">
              <w:rPr>
                <w:rStyle w:val="Hyperlink"/>
                <w:noProof/>
                <w:lang w:val="en-US"/>
              </w:rPr>
              <w:t>3.2.1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_Toc497997510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14D1F744" w14:textId="77777777" w:rsidR="00285B56" w:rsidRDefault="00A60EA6">
          <w:pPr>
            <w:pStyle w:val="TOC2"/>
            <w:rPr>
              <w:rFonts w:eastAsiaTheme="minorEastAsia"/>
              <w:noProof/>
              <w:sz w:val="24"/>
              <w:szCs w:val="24"/>
              <w:lang w:val="en-US" w:eastAsia="zh-CN"/>
            </w:rPr>
          </w:pPr>
          <w:hyperlink w:anchor="_Toc497997511" w:history="1">
            <w:r w:rsidR="00285B56" w:rsidRPr="000018ED">
              <w:rPr>
                <w:rStyle w:val="Hyperlink"/>
                <w:noProof/>
              </w:rPr>
              <w:t>3.3</w:t>
            </w:r>
            <w:r w:rsidR="00285B56">
              <w:rPr>
                <w:rFonts w:eastAsiaTheme="minorEastAsia"/>
                <w:noProof/>
                <w:sz w:val="24"/>
                <w:szCs w:val="24"/>
                <w:lang w:val="en-US" w:eastAsia="zh-CN"/>
              </w:rPr>
              <w:tab/>
            </w:r>
            <w:r w:rsidR="00285B56" w:rsidRPr="000018ED">
              <w:rPr>
                <w:rStyle w:val="Hyperlink"/>
                <w:noProof/>
              </w:rPr>
              <w:t>Verkeerde index van een matrix of een vector</w:t>
            </w:r>
            <w:r w:rsidR="00285B56">
              <w:rPr>
                <w:noProof/>
                <w:webHidden/>
              </w:rPr>
              <w:tab/>
            </w:r>
            <w:r w:rsidR="00285B56">
              <w:rPr>
                <w:noProof/>
                <w:webHidden/>
              </w:rPr>
              <w:fldChar w:fldCharType="begin"/>
            </w:r>
            <w:r w:rsidR="00285B56">
              <w:rPr>
                <w:noProof/>
                <w:webHidden/>
              </w:rPr>
              <w:instrText xml:space="preserve"> PAGEREF _Toc497997511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5607B030" w14:textId="77777777" w:rsidR="00285B56" w:rsidRDefault="00A60EA6">
          <w:pPr>
            <w:pStyle w:val="TOC3"/>
            <w:rPr>
              <w:rFonts w:eastAsiaTheme="minorEastAsia"/>
              <w:i w:val="0"/>
              <w:noProof/>
              <w:sz w:val="24"/>
              <w:szCs w:val="24"/>
              <w:lang w:val="en-US" w:eastAsia="zh-CN"/>
            </w:rPr>
          </w:pPr>
          <w:hyperlink w:anchor="_Toc497997512" w:history="1">
            <w:r w:rsidR="00285B56" w:rsidRPr="000018ED">
              <w:rPr>
                <w:rStyle w:val="Hyperlink"/>
                <w:noProof/>
                <w:lang w:val="en-US"/>
              </w:rPr>
              <w:t>3.3.1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_Toc497997512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7FFEFC06" w14:textId="77777777" w:rsidR="00285B56" w:rsidRDefault="00A60EA6">
          <w:pPr>
            <w:pStyle w:val="TOC2"/>
            <w:rPr>
              <w:rFonts w:eastAsiaTheme="minorEastAsia"/>
              <w:noProof/>
              <w:sz w:val="24"/>
              <w:szCs w:val="24"/>
              <w:lang w:val="en-US" w:eastAsia="zh-CN"/>
            </w:rPr>
          </w:pPr>
          <w:hyperlink w:anchor="_Toc497997513" w:history="1">
            <w:r w:rsidR="00285B56" w:rsidRPr="000018ED">
              <w:rPr>
                <w:rStyle w:val="Hyperlink"/>
                <w:noProof/>
              </w:rPr>
              <w:t>3.4</w:t>
            </w:r>
            <w:r w:rsidR="00285B56">
              <w:rPr>
                <w:rFonts w:eastAsiaTheme="minorEastAsia"/>
                <w:noProof/>
                <w:sz w:val="24"/>
                <w:szCs w:val="24"/>
                <w:lang w:val="en-US" w:eastAsia="zh-CN"/>
              </w:rPr>
              <w:tab/>
            </w:r>
            <w:r w:rsidR="00285B56" w:rsidRPr="000018ED">
              <w:rPr>
                <w:rStyle w:val="Hyperlink"/>
                <w:noProof/>
              </w:rPr>
              <w:t>Het gebruik van een enkel ‘=’- teken i.p.v. twee</w:t>
            </w:r>
            <w:r w:rsidR="00285B56">
              <w:rPr>
                <w:noProof/>
                <w:webHidden/>
              </w:rPr>
              <w:tab/>
            </w:r>
            <w:r w:rsidR="00285B56">
              <w:rPr>
                <w:noProof/>
                <w:webHidden/>
              </w:rPr>
              <w:fldChar w:fldCharType="begin"/>
            </w:r>
            <w:r w:rsidR="00285B56">
              <w:rPr>
                <w:noProof/>
                <w:webHidden/>
              </w:rPr>
              <w:instrText xml:space="preserve"> PAGEREF _Toc497997513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7417632B" w14:textId="77777777" w:rsidR="00285B56" w:rsidRDefault="00A60EA6">
          <w:pPr>
            <w:pStyle w:val="TOC3"/>
            <w:rPr>
              <w:rFonts w:eastAsiaTheme="minorEastAsia"/>
              <w:i w:val="0"/>
              <w:noProof/>
              <w:sz w:val="24"/>
              <w:szCs w:val="24"/>
              <w:lang w:val="en-US" w:eastAsia="zh-CN"/>
            </w:rPr>
          </w:pPr>
          <w:hyperlink w:anchor="_Toc497997514" w:history="1">
            <w:r w:rsidR="00285B56" w:rsidRPr="000018ED">
              <w:rPr>
                <w:rStyle w:val="Hyperlink"/>
                <w:noProof/>
                <w:lang w:val="en-US"/>
              </w:rPr>
              <w:t>3.4.1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_Toc497997514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40446587" w14:textId="77777777" w:rsidR="00285B56" w:rsidRDefault="00A60EA6">
          <w:pPr>
            <w:pStyle w:val="TOC2"/>
            <w:rPr>
              <w:rFonts w:eastAsiaTheme="minorEastAsia"/>
              <w:noProof/>
              <w:sz w:val="24"/>
              <w:szCs w:val="24"/>
              <w:lang w:val="en-US" w:eastAsia="zh-CN"/>
            </w:rPr>
          </w:pPr>
          <w:hyperlink w:anchor="_Toc497997515" w:history="1">
            <w:r w:rsidR="00285B56" w:rsidRPr="000018ED">
              <w:rPr>
                <w:rStyle w:val="Hyperlink"/>
                <w:noProof/>
              </w:rPr>
              <w:t>3.5</w:t>
            </w:r>
            <w:r w:rsidR="00285B56">
              <w:rPr>
                <w:rFonts w:eastAsiaTheme="minorEastAsia"/>
                <w:noProof/>
                <w:sz w:val="24"/>
                <w:szCs w:val="24"/>
                <w:lang w:val="en-US" w:eastAsia="zh-CN"/>
              </w:rPr>
              <w:tab/>
            </w:r>
            <w:r w:rsidR="00285B56" w:rsidRPr="000018ED">
              <w:rPr>
                <w:rStyle w:val="Hyperlink"/>
                <w:noProof/>
              </w:rPr>
              <w:t>Toewijzing van een verkeerd aantal elementen</w:t>
            </w:r>
            <w:r w:rsidR="00285B56">
              <w:rPr>
                <w:noProof/>
                <w:webHidden/>
              </w:rPr>
              <w:tab/>
            </w:r>
            <w:r w:rsidR="00285B56">
              <w:rPr>
                <w:noProof/>
                <w:webHidden/>
              </w:rPr>
              <w:fldChar w:fldCharType="begin"/>
            </w:r>
            <w:r w:rsidR="00285B56">
              <w:rPr>
                <w:noProof/>
                <w:webHidden/>
              </w:rPr>
              <w:instrText xml:space="preserve"> PAGEREF _Toc497997515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1AF7BE18" w14:textId="77777777" w:rsidR="00285B56" w:rsidRDefault="00A60EA6">
          <w:pPr>
            <w:pStyle w:val="TOC3"/>
            <w:rPr>
              <w:rFonts w:eastAsiaTheme="minorEastAsia"/>
              <w:i w:val="0"/>
              <w:noProof/>
              <w:sz w:val="24"/>
              <w:szCs w:val="24"/>
              <w:lang w:val="en-US" w:eastAsia="zh-CN"/>
            </w:rPr>
          </w:pPr>
          <w:hyperlink w:anchor="_Toc497997516" w:history="1">
            <w:r w:rsidR="00285B56" w:rsidRPr="000018ED">
              <w:rPr>
                <w:rStyle w:val="Hyperlink"/>
                <w:noProof/>
                <w:lang w:val="en-US"/>
              </w:rPr>
              <w:t>3.5.1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_Toc497997516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2D444E3A" w14:textId="77777777" w:rsidR="00285B56" w:rsidRDefault="00A60EA6">
          <w:pPr>
            <w:pStyle w:val="TOC2"/>
            <w:rPr>
              <w:rFonts w:eastAsiaTheme="minorEastAsia"/>
              <w:noProof/>
              <w:sz w:val="24"/>
              <w:szCs w:val="24"/>
              <w:lang w:val="en-US" w:eastAsia="zh-CN"/>
            </w:rPr>
          </w:pPr>
          <w:hyperlink w:anchor="_Toc497997517" w:history="1">
            <w:r w:rsidR="00285B56" w:rsidRPr="000018ED">
              <w:rPr>
                <w:rStyle w:val="Hyperlink"/>
                <w:noProof/>
              </w:rPr>
              <w:t>3.6</w:t>
            </w:r>
            <w:r w:rsidR="00285B56">
              <w:rPr>
                <w:rFonts w:eastAsiaTheme="minorEastAsia"/>
                <w:noProof/>
                <w:sz w:val="24"/>
                <w:szCs w:val="24"/>
                <w:lang w:val="en-US" w:eastAsia="zh-CN"/>
              </w:rPr>
              <w:tab/>
            </w:r>
            <w:r w:rsidR="00285B56" w:rsidRPr="000018ED">
              <w:rPr>
                <w:rStyle w:val="Hyperlink"/>
                <w:noProof/>
              </w:rPr>
              <w:t>Verkeerd gebruik van een operator</w:t>
            </w:r>
            <w:r w:rsidR="00285B56">
              <w:rPr>
                <w:noProof/>
                <w:webHidden/>
              </w:rPr>
              <w:tab/>
            </w:r>
            <w:r w:rsidR="00285B56">
              <w:rPr>
                <w:noProof/>
                <w:webHidden/>
              </w:rPr>
              <w:fldChar w:fldCharType="begin"/>
            </w:r>
            <w:r w:rsidR="00285B56">
              <w:rPr>
                <w:noProof/>
                <w:webHidden/>
              </w:rPr>
              <w:instrText xml:space="preserve"> PAGEREF _Toc497997517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3079C0B1" w14:textId="77777777" w:rsidR="00285B56" w:rsidRDefault="00A60EA6">
          <w:pPr>
            <w:pStyle w:val="TOC3"/>
            <w:rPr>
              <w:rFonts w:eastAsiaTheme="minorEastAsia"/>
              <w:i w:val="0"/>
              <w:noProof/>
              <w:sz w:val="24"/>
              <w:szCs w:val="24"/>
              <w:lang w:val="en-US" w:eastAsia="zh-CN"/>
            </w:rPr>
          </w:pPr>
          <w:hyperlink w:anchor="_Toc497997518" w:history="1">
            <w:r w:rsidR="00285B56" w:rsidRPr="000018ED">
              <w:rPr>
                <w:rStyle w:val="Hyperlink"/>
                <w:noProof/>
              </w:rPr>
              <w:t>3.6.1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_Toc497997518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49E213ED" w14:textId="77777777" w:rsidR="00285B56" w:rsidRDefault="00A60EA6">
          <w:pPr>
            <w:pStyle w:val="TOC2"/>
            <w:rPr>
              <w:rFonts w:eastAsiaTheme="minorEastAsia"/>
              <w:noProof/>
              <w:sz w:val="24"/>
              <w:szCs w:val="24"/>
              <w:lang w:val="en-US" w:eastAsia="zh-CN"/>
            </w:rPr>
          </w:pPr>
          <w:hyperlink w:anchor="_Toc497997519" w:history="1">
            <w:r w:rsidR="00285B56" w:rsidRPr="000018ED">
              <w:rPr>
                <w:rStyle w:val="Hyperlink"/>
                <w:noProof/>
              </w:rPr>
              <w:t>3.7</w:t>
            </w:r>
            <w:r w:rsidR="00285B56">
              <w:rPr>
                <w:rFonts w:eastAsiaTheme="minorEastAsia"/>
                <w:noProof/>
                <w:sz w:val="24"/>
                <w:szCs w:val="24"/>
                <w:lang w:val="en-US" w:eastAsia="zh-CN"/>
              </w:rPr>
              <w:tab/>
            </w:r>
            <w:r w:rsidR="00285B56" w:rsidRPr="000018ED">
              <w:rPr>
                <w:rStyle w:val="Hyperlink"/>
                <w:noProof/>
              </w:rPr>
              <w:t>Het niet afmaken van een commando</w:t>
            </w:r>
            <w:r w:rsidR="00285B56">
              <w:rPr>
                <w:noProof/>
                <w:webHidden/>
              </w:rPr>
              <w:tab/>
            </w:r>
            <w:r w:rsidR="00285B56">
              <w:rPr>
                <w:noProof/>
                <w:webHidden/>
              </w:rPr>
              <w:fldChar w:fldCharType="begin"/>
            </w:r>
            <w:r w:rsidR="00285B56">
              <w:rPr>
                <w:noProof/>
                <w:webHidden/>
              </w:rPr>
              <w:instrText xml:space="preserve"> PAGEREF _Toc497997519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01234BD6" w14:textId="77777777" w:rsidR="00285B56" w:rsidRDefault="00A60EA6">
          <w:pPr>
            <w:pStyle w:val="TOC3"/>
            <w:rPr>
              <w:rFonts w:eastAsiaTheme="minorEastAsia"/>
              <w:i w:val="0"/>
              <w:noProof/>
              <w:sz w:val="24"/>
              <w:szCs w:val="24"/>
              <w:lang w:val="en-US" w:eastAsia="zh-CN"/>
            </w:rPr>
          </w:pPr>
          <w:hyperlink w:anchor="_Toc497997520" w:history="1">
            <w:r w:rsidR="00285B56" w:rsidRPr="000018ED">
              <w:rPr>
                <w:rStyle w:val="Hyperlink"/>
                <w:noProof/>
              </w:rPr>
              <w:t>3.7.1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_Toc497997520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4220F0F6" w14:textId="77777777" w:rsidR="00285B56" w:rsidRDefault="00A60EA6">
          <w:pPr>
            <w:pStyle w:val="TOC2"/>
            <w:rPr>
              <w:rFonts w:eastAsiaTheme="minorEastAsia"/>
              <w:noProof/>
              <w:sz w:val="24"/>
              <w:szCs w:val="24"/>
              <w:lang w:val="en-US" w:eastAsia="zh-CN"/>
            </w:rPr>
          </w:pPr>
          <w:hyperlink w:anchor="_Toc497997521" w:history="1">
            <w:r w:rsidR="00285B56" w:rsidRPr="000018ED">
              <w:rPr>
                <w:rStyle w:val="Hyperlink"/>
                <w:noProof/>
              </w:rPr>
              <w:t>3.8</w:t>
            </w:r>
            <w:r w:rsidR="00285B56">
              <w:rPr>
                <w:rFonts w:eastAsiaTheme="minorEastAsia"/>
                <w:noProof/>
                <w:sz w:val="24"/>
                <w:szCs w:val="24"/>
                <w:lang w:val="en-US" w:eastAsia="zh-CN"/>
              </w:rPr>
              <w:tab/>
            </w:r>
            <w:r w:rsidR="00285B56" w:rsidRPr="000018ED">
              <w:rPr>
                <w:rStyle w:val="Hyperlink"/>
                <w:noProof/>
              </w:rPr>
              <w:t>Het vergeten van aanhalingstekens om een string</w:t>
            </w:r>
            <w:r w:rsidR="00285B56">
              <w:rPr>
                <w:noProof/>
                <w:webHidden/>
              </w:rPr>
              <w:tab/>
            </w:r>
            <w:r w:rsidR="00285B56">
              <w:rPr>
                <w:noProof/>
                <w:webHidden/>
              </w:rPr>
              <w:fldChar w:fldCharType="begin"/>
            </w:r>
            <w:r w:rsidR="00285B56">
              <w:rPr>
                <w:noProof/>
                <w:webHidden/>
              </w:rPr>
              <w:instrText xml:space="preserve"> PAGEREF _Toc497997521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04C8EB42" w14:textId="77777777" w:rsidR="00285B56" w:rsidRDefault="00A60EA6">
          <w:pPr>
            <w:pStyle w:val="TOC2"/>
            <w:rPr>
              <w:rFonts w:eastAsiaTheme="minorEastAsia"/>
              <w:noProof/>
              <w:sz w:val="24"/>
              <w:szCs w:val="24"/>
              <w:lang w:val="en-US" w:eastAsia="zh-CN"/>
            </w:rPr>
          </w:pPr>
          <w:hyperlink w:anchor="_Toc497997522" w:history="1">
            <w:r w:rsidR="00285B56" w:rsidRPr="000018ED">
              <w:rPr>
                <w:rStyle w:val="Hyperlink"/>
                <w:noProof/>
              </w:rPr>
              <w:t>3.9</w:t>
            </w:r>
            <w:r w:rsidR="00285B56">
              <w:rPr>
                <w:rFonts w:eastAsiaTheme="minorEastAsia"/>
                <w:noProof/>
                <w:sz w:val="24"/>
                <w:szCs w:val="24"/>
                <w:lang w:val="en-US" w:eastAsia="zh-CN"/>
              </w:rPr>
              <w:tab/>
            </w:r>
            <w:r w:rsidR="00285B56" w:rsidRPr="000018ED">
              <w:rPr>
                <w:rStyle w:val="Hyperlink"/>
                <w:noProof/>
              </w:rPr>
              <w:t>Verkeerd schrijven van een functienaam</w:t>
            </w:r>
            <w:r w:rsidR="00285B56">
              <w:rPr>
                <w:noProof/>
                <w:webHidden/>
              </w:rPr>
              <w:tab/>
            </w:r>
            <w:r w:rsidR="00285B56">
              <w:rPr>
                <w:noProof/>
                <w:webHidden/>
              </w:rPr>
              <w:fldChar w:fldCharType="begin"/>
            </w:r>
            <w:r w:rsidR="00285B56">
              <w:rPr>
                <w:noProof/>
                <w:webHidden/>
              </w:rPr>
              <w:instrText xml:space="preserve"> PAGEREF _Toc497997522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2AF5F268" w14:textId="77777777" w:rsidR="00285B56" w:rsidRDefault="00A60EA6">
          <w:pPr>
            <w:pStyle w:val="TOC3"/>
            <w:rPr>
              <w:rFonts w:eastAsiaTheme="minorEastAsia"/>
              <w:i w:val="0"/>
              <w:noProof/>
              <w:sz w:val="24"/>
              <w:szCs w:val="24"/>
              <w:lang w:val="en-US" w:eastAsia="zh-CN"/>
            </w:rPr>
          </w:pPr>
          <w:hyperlink w:anchor="_Toc497997523" w:history="1">
            <w:r w:rsidR="00285B56" w:rsidRPr="000018ED">
              <w:rPr>
                <w:rStyle w:val="Hyperlink"/>
                <w:noProof/>
                <w:lang w:val="en-US"/>
              </w:rPr>
              <w:t>3.9.1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_Toc497997523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86158CC" w14:textId="77777777" w:rsidR="00285B56" w:rsidRDefault="00A60EA6">
          <w:pPr>
            <w:pStyle w:val="TOC2"/>
            <w:rPr>
              <w:rFonts w:eastAsiaTheme="minorEastAsia"/>
              <w:noProof/>
              <w:sz w:val="24"/>
              <w:szCs w:val="24"/>
              <w:lang w:val="en-US" w:eastAsia="zh-CN"/>
            </w:rPr>
          </w:pPr>
          <w:hyperlink w:anchor="_Toc497997524" w:history="1">
            <w:r w:rsidR="00285B56" w:rsidRPr="000018ED">
              <w:rPr>
                <w:rStyle w:val="Hyperlink"/>
                <w:noProof/>
              </w:rPr>
              <w:t>3.10</w:t>
            </w:r>
            <w:r w:rsidR="00285B56">
              <w:rPr>
                <w:rFonts w:eastAsiaTheme="minorEastAsia"/>
                <w:noProof/>
                <w:sz w:val="24"/>
                <w:szCs w:val="24"/>
                <w:lang w:val="en-US" w:eastAsia="zh-CN"/>
              </w:rPr>
              <w:tab/>
            </w:r>
            <w:r w:rsidR="00285B56" w:rsidRPr="000018ED">
              <w:rPr>
                <w:rStyle w:val="Hyperlink"/>
                <w:noProof/>
              </w:rPr>
              <w:t xml:space="preserve">Gebruiken van een functie die niet in het </w:t>
            </w:r>
            <w:r w:rsidR="00285B56" w:rsidRPr="000018ED">
              <w:rPr>
                <w:rStyle w:val="Hyperlink"/>
                <w:i/>
                <w:noProof/>
              </w:rPr>
              <w:t>path</w:t>
            </w:r>
            <w:r w:rsidR="00285B56" w:rsidRPr="000018ED">
              <w:rPr>
                <w:rStyle w:val="Hyperlink"/>
                <w:noProof/>
              </w:rPr>
              <w:t xml:space="preserve"> of in dezelfde map staat</w:t>
            </w:r>
            <w:r w:rsidR="00285B56">
              <w:rPr>
                <w:noProof/>
                <w:webHidden/>
              </w:rPr>
              <w:tab/>
            </w:r>
            <w:r w:rsidR="00285B56">
              <w:rPr>
                <w:noProof/>
                <w:webHidden/>
              </w:rPr>
              <w:fldChar w:fldCharType="begin"/>
            </w:r>
            <w:r w:rsidR="00285B56">
              <w:rPr>
                <w:noProof/>
                <w:webHidden/>
              </w:rPr>
              <w:instrText xml:space="preserve"> PAGEREF _Toc497997524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09985BDC" w14:textId="77777777" w:rsidR="00285B56" w:rsidRDefault="00A60EA6">
          <w:pPr>
            <w:pStyle w:val="TOC3"/>
            <w:rPr>
              <w:rFonts w:eastAsiaTheme="minorEastAsia"/>
              <w:i w:val="0"/>
              <w:noProof/>
              <w:sz w:val="24"/>
              <w:szCs w:val="24"/>
              <w:lang w:val="en-US" w:eastAsia="zh-CN"/>
            </w:rPr>
          </w:pPr>
          <w:hyperlink w:anchor="_Toc497997525" w:history="1">
            <w:r w:rsidR="00285B56" w:rsidRPr="000018ED">
              <w:rPr>
                <w:rStyle w:val="Hyperlink"/>
                <w:noProof/>
              </w:rPr>
              <w:t>3.10.1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_Toc497997525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508C0EB" w14:textId="77777777" w:rsidR="00285B56" w:rsidRDefault="00A60EA6">
          <w:pPr>
            <w:pStyle w:val="TOC2"/>
            <w:rPr>
              <w:rFonts w:eastAsiaTheme="minorEastAsia"/>
              <w:noProof/>
              <w:sz w:val="24"/>
              <w:szCs w:val="24"/>
              <w:lang w:val="en-US" w:eastAsia="zh-CN"/>
            </w:rPr>
          </w:pPr>
          <w:hyperlink w:anchor="_Toc497997526" w:history="1">
            <w:r w:rsidR="00285B56" w:rsidRPr="000018ED">
              <w:rPr>
                <w:rStyle w:val="Hyperlink"/>
                <w:noProof/>
              </w:rPr>
              <w:t>3.11</w:t>
            </w:r>
            <w:r w:rsidR="00285B56">
              <w:rPr>
                <w:rFonts w:eastAsiaTheme="minorEastAsia"/>
                <w:noProof/>
                <w:sz w:val="24"/>
                <w:szCs w:val="24"/>
                <w:lang w:val="en-US" w:eastAsia="zh-CN"/>
              </w:rPr>
              <w:tab/>
            </w:r>
            <w:r w:rsidR="00285B56" w:rsidRPr="000018ED">
              <w:rPr>
                <w:rStyle w:val="Hyperlink"/>
                <w:noProof/>
              </w:rPr>
              <w:t>Het niet afsluiten van een if- of while statement</w:t>
            </w:r>
            <w:r w:rsidR="00285B56">
              <w:rPr>
                <w:noProof/>
                <w:webHidden/>
              </w:rPr>
              <w:tab/>
            </w:r>
            <w:r w:rsidR="00285B56">
              <w:rPr>
                <w:noProof/>
                <w:webHidden/>
              </w:rPr>
              <w:fldChar w:fldCharType="begin"/>
            </w:r>
            <w:r w:rsidR="00285B56">
              <w:rPr>
                <w:noProof/>
                <w:webHidden/>
              </w:rPr>
              <w:instrText xml:space="preserve"> PAGEREF _Toc497997526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2BDDC17A" w14:textId="77777777" w:rsidR="00285B56" w:rsidRDefault="00A60EA6">
          <w:pPr>
            <w:pStyle w:val="TOC3"/>
            <w:rPr>
              <w:rFonts w:eastAsiaTheme="minorEastAsia"/>
              <w:i w:val="0"/>
              <w:noProof/>
              <w:sz w:val="24"/>
              <w:szCs w:val="24"/>
              <w:lang w:val="en-US" w:eastAsia="zh-CN"/>
            </w:rPr>
          </w:pPr>
          <w:hyperlink w:anchor="_Toc497997527" w:history="1">
            <w:r w:rsidR="00285B56" w:rsidRPr="000018ED">
              <w:rPr>
                <w:rStyle w:val="Hyperlink"/>
                <w:noProof/>
              </w:rPr>
              <w:t>3.11.1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_Toc497997527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75543172" w14:textId="77777777" w:rsidR="00285B56" w:rsidRDefault="00A60EA6">
          <w:pPr>
            <w:pStyle w:val="TOC2"/>
            <w:rPr>
              <w:rFonts w:eastAsiaTheme="minorEastAsia"/>
              <w:noProof/>
              <w:sz w:val="24"/>
              <w:szCs w:val="24"/>
              <w:lang w:val="en-US" w:eastAsia="zh-CN"/>
            </w:rPr>
          </w:pPr>
          <w:hyperlink w:anchor="_Toc497997528" w:history="1">
            <w:r w:rsidR="00285B56" w:rsidRPr="000018ED">
              <w:rPr>
                <w:rStyle w:val="Hyperlink"/>
                <w:noProof/>
              </w:rPr>
              <w:t>3.12</w:t>
            </w:r>
            <w:r w:rsidR="00285B56">
              <w:rPr>
                <w:rFonts w:eastAsiaTheme="minorEastAsia"/>
                <w:noProof/>
                <w:sz w:val="24"/>
                <w:szCs w:val="24"/>
                <w:lang w:val="en-US" w:eastAsia="zh-CN"/>
              </w:rPr>
              <w:tab/>
            </w:r>
            <w:r w:rsidR="00285B56" w:rsidRPr="000018ED">
              <w:rPr>
                <w:rStyle w:val="Hyperlink"/>
                <w:noProof/>
              </w:rPr>
              <w:t>Combinatie Opdrachten</w:t>
            </w:r>
            <w:r w:rsidR="00285B56">
              <w:rPr>
                <w:noProof/>
                <w:webHidden/>
              </w:rPr>
              <w:tab/>
            </w:r>
            <w:r w:rsidR="00285B56">
              <w:rPr>
                <w:noProof/>
                <w:webHidden/>
              </w:rPr>
              <w:fldChar w:fldCharType="begin"/>
            </w:r>
            <w:r w:rsidR="00285B56">
              <w:rPr>
                <w:noProof/>
                <w:webHidden/>
              </w:rPr>
              <w:instrText xml:space="preserve"> PAGEREF _Toc497997528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9F9D13C" w14:textId="77777777" w:rsidR="00285B56" w:rsidRDefault="00A60EA6">
          <w:pPr>
            <w:pStyle w:val="TOC3"/>
            <w:rPr>
              <w:rFonts w:eastAsiaTheme="minorEastAsia"/>
              <w:i w:val="0"/>
              <w:noProof/>
              <w:sz w:val="24"/>
              <w:szCs w:val="24"/>
              <w:lang w:val="en-US" w:eastAsia="zh-CN"/>
            </w:rPr>
          </w:pPr>
          <w:hyperlink w:anchor="_Toc497997529" w:history="1">
            <w:r w:rsidR="00285B56" w:rsidRPr="000018ED">
              <w:rPr>
                <w:rStyle w:val="Hyperlink"/>
                <w:noProof/>
              </w:rPr>
              <w:t>3.12.1</w:t>
            </w:r>
            <w:r w:rsidR="00285B56">
              <w:rPr>
                <w:rFonts w:eastAsiaTheme="minorEastAsia"/>
                <w:i w:val="0"/>
                <w:noProof/>
                <w:sz w:val="24"/>
                <w:szCs w:val="24"/>
                <w:lang w:val="en-US" w:eastAsia="zh-CN"/>
              </w:rPr>
              <w:tab/>
            </w:r>
            <w:r w:rsidR="00285B56" w:rsidRPr="000018ED">
              <w:rPr>
                <w:rStyle w:val="Hyperlink"/>
                <w:noProof/>
              </w:rPr>
              <w:t>Opdracht 1</w:t>
            </w:r>
            <w:r w:rsidR="00285B56">
              <w:rPr>
                <w:noProof/>
                <w:webHidden/>
              </w:rPr>
              <w:tab/>
            </w:r>
            <w:r w:rsidR="00285B56">
              <w:rPr>
                <w:noProof/>
                <w:webHidden/>
              </w:rPr>
              <w:fldChar w:fldCharType="begin"/>
            </w:r>
            <w:r w:rsidR="00285B56">
              <w:rPr>
                <w:noProof/>
                <w:webHidden/>
              </w:rPr>
              <w:instrText xml:space="preserve"> PAGEREF _Toc497997529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FDCB726" w14:textId="77777777" w:rsidR="00285B56" w:rsidRDefault="00A60EA6">
          <w:pPr>
            <w:pStyle w:val="TOC3"/>
            <w:rPr>
              <w:rFonts w:eastAsiaTheme="minorEastAsia"/>
              <w:i w:val="0"/>
              <w:noProof/>
              <w:sz w:val="24"/>
              <w:szCs w:val="24"/>
              <w:lang w:val="en-US" w:eastAsia="zh-CN"/>
            </w:rPr>
          </w:pPr>
          <w:hyperlink w:anchor="_Toc497997530" w:history="1">
            <w:r w:rsidR="00285B56" w:rsidRPr="000018ED">
              <w:rPr>
                <w:rStyle w:val="Hyperlink"/>
                <w:noProof/>
              </w:rPr>
              <w:t>3.12.2</w:t>
            </w:r>
            <w:r w:rsidR="00285B56">
              <w:rPr>
                <w:rFonts w:eastAsiaTheme="minorEastAsia"/>
                <w:i w:val="0"/>
                <w:noProof/>
                <w:sz w:val="24"/>
                <w:szCs w:val="24"/>
                <w:lang w:val="en-US" w:eastAsia="zh-CN"/>
              </w:rPr>
              <w:tab/>
            </w:r>
            <w:r w:rsidR="00285B56" w:rsidRPr="000018ED">
              <w:rPr>
                <w:rStyle w:val="Hyperlink"/>
                <w:noProof/>
              </w:rPr>
              <w:t>Opdracht 2</w:t>
            </w:r>
            <w:r w:rsidR="00285B56">
              <w:rPr>
                <w:noProof/>
                <w:webHidden/>
              </w:rPr>
              <w:tab/>
            </w:r>
            <w:r w:rsidR="00285B56">
              <w:rPr>
                <w:noProof/>
                <w:webHidden/>
              </w:rPr>
              <w:fldChar w:fldCharType="begin"/>
            </w:r>
            <w:r w:rsidR="00285B56">
              <w:rPr>
                <w:noProof/>
                <w:webHidden/>
              </w:rPr>
              <w:instrText xml:space="preserve"> PAGEREF _Toc497997530 \h </w:instrText>
            </w:r>
            <w:r w:rsidR="00285B56">
              <w:rPr>
                <w:noProof/>
                <w:webHidden/>
              </w:rPr>
            </w:r>
            <w:r w:rsidR="00285B56">
              <w:rPr>
                <w:noProof/>
                <w:webHidden/>
              </w:rPr>
              <w:fldChar w:fldCharType="separate"/>
            </w:r>
            <w:r w:rsidR="00D136EE">
              <w:rPr>
                <w:noProof/>
                <w:webHidden/>
              </w:rPr>
              <w:t>14</w:t>
            </w:r>
            <w:r w:rsidR="00285B56">
              <w:rPr>
                <w:noProof/>
                <w:webHidden/>
              </w:rPr>
              <w:fldChar w:fldCharType="end"/>
            </w:r>
          </w:hyperlink>
        </w:p>
        <w:p w14:paraId="116B0A2B" w14:textId="77777777" w:rsidR="00285B56" w:rsidRDefault="00A60EA6">
          <w:pPr>
            <w:pStyle w:val="TOC1"/>
            <w:rPr>
              <w:rFonts w:eastAsiaTheme="minorEastAsia"/>
              <w:b w:val="0"/>
              <w:noProof/>
              <w:sz w:val="24"/>
              <w:szCs w:val="24"/>
              <w:lang w:val="en-US" w:eastAsia="zh-CN"/>
            </w:rPr>
          </w:pPr>
          <w:hyperlink w:anchor="_Toc497997531" w:history="1">
            <w:r w:rsidR="00285B56" w:rsidRPr="000018ED">
              <w:rPr>
                <w:rStyle w:val="Hyperlink"/>
                <w:noProof/>
              </w:rPr>
              <w:t>4</w:t>
            </w:r>
            <w:r w:rsidR="00285B56">
              <w:rPr>
                <w:rFonts w:eastAsiaTheme="minorEastAsia"/>
                <w:b w:val="0"/>
                <w:noProof/>
                <w:sz w:val="24"/>
                <w:szCs w:val="24"/>
                <w:lang w:val="en-US" w:eastAsia="zh-CN"/>
              </w:rPr>
              <w:tab/>
            </w:r>
            <w:r w:rsidR="00285B56" w:rsidRPr="000018ED">
              <w:rPr>
                <w:rStyle w:val="Hyperlink"/>
                <w:noProof/>
              </w:rPr>
              <w:t>Google is je grootste vriend</w:t>
            </w:r>
            <w:r w:rsidR="00285B56">
              <w:rPr>
                <w:noProof/>
                <w:webHidden/>
              </w:rPr>
              <w:tab/>
            </w:r>
            <w:r w:rsidR="00285B56">
              <w:rPr>
                <w:noProof/>
                <w:webHidden/>
              </w:rPr>
              <w:fldChar w:fldCharType="begin"/>
            </w:r>
            <w:r w:rsidR="00285B56">
              <w:rPr>
                <w:noProof/>
                <w:webHidden/>
              </w:rPr>
              <w:instrText xml:space="preserve"> PAGEREF _Toc497997531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271D389" w14:textId="77777777" w:rsidR="00285B56" w:rsidRDefault="00A60EA6">
          <w:pPr>
            <w:pStyle w:val="TOC3"/>
            <w:rPr>
              <w:rFonts w:eastAsiaTheme="minorEastAsia"/>
              <w:i w:val="0"/>
              <w:noProof/>
              <w:sz w:val="24"/>
              <w:szCs w:val="24"/>
              <w:lang w:val="en-US" w:eastAsia="zh-CN"/>
            </w:rPr>
          </w:pPr>
          <w:hyperlink w:anchor="_Toc497997532" w:history="1">
            <w:r w:rsidR="00285B56" w:rsidRPr="000018ED">
              <w:rPr>
                <w:rStyle w:val="Hyperlink"/>
                <w:noProof/>
              </w:rPr>
              <w:t>4.1.1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_Toc497997532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73CD0648" w14:textId="77777777" w:rsidR="00285B56" w:rsidRDefault="00A60EA6">
          <w:pPr>
            <w:pStyle w:val="TOC2"/>
            <w:rPr>
              <w:rFonts w:eastAsiaTheme="minorEastAsia"/>
              <w:noProof/>
              <w:sz w:val="24"/>
              <w:szCs w:val="24"/>
              <w:lang w:val="en-US" w:eastAsia="zh-CN"/>
            </w:rPr>
          </w:pPr>
          <w:hyperlink w:anchor="_Toc497997533" w:history="1">
            <w:r w:rsidR="00285B56" w:rsidRPr="000018ED">
              <w:rPr>
                <w:rStyle w:val="Hyperlink"/>
                <w:noProof/>
              </w:rPr>
              <w:t>4.2</w:t>
            </w:r>
            <w:r w:rsidR="00285B56">
              <w:rPr>
                <w:rFonts w:eastAsiaTheme="minorEastAsia"/>
                <w:noProof/>
                <w:sz w:val="24"/>
                <w:szCs w:val="24"/>
                <w:lang w:val="en-US" w:eastAsia="zh-CN"/>
              </w:rPr>
              <w:tab/>
            </w:r>
            <w:r w:rsidR="00285B56" w:rsidRPr="000018ED">
              <w:rPr>
                <w:rStyle w:val="Hyperlink"/>
                <w:noProof/>
              </w:rPr>
              <w:t>Matlab forum voor vragen aan andere gebruikers</w:t>
            </w:r>
            <w:r w:rsidR="00285B56">
              <w:rPr>
                <w:noProof/>
                <w:webHidden/>
              </w:rPr>
              <w:tab/>
            </w:r>
            <w:r w:rsidR="00285B56">
              <w:rPr>
                <w:noProof/>
                <w:webHidden/>
              </w:rPr>
              <w:fldChar w:fldCharType="begin"/>
            </w:r>
            <w:r w:rsidR="00285B56">
              <w:rPr>
                <w:noProof/>
                <w:webHidden/>
              </w:rPr>
              <w:instrText xml:space="preserve"> PAGEREF _Toc497997533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1B76FE5B" w14:textId="77777777" w:rsidR="00285B56" w:rsidRDefault="00A60EA6">
          <w:pPr>
            <w:pStyle w:val="TOC2"/>
            <w:rPr>
              <w:rFonts w:eastAsiaTheme="minorEastAsia"/>
              <w:noProof/>
              <w:sz w:val="24"/>
              <w:szCs w:val="24"/>
              <w:lang w:val="en-US" w:eastAsia="zh-CN"/>
            </w:rPr>
          </w:pPr>
          <w:hyperlink w:anchor="_Toc497997534" w:history="1">
            <w:r w:rsidR="00285B56" w:rsidRPr="000018ED">
              <w:rPr>
                <w:rStyle w:val="Hyperlink"/>
                <w:noProof/>
              </w:rPr>
              <w:t>4.3</w:t>
            </w:r>
            <w:r w:rsidR="00285B56">
              <w:rPr>
                <w:rFonts w:eastAsiaTheme="minorEastAsia"/>
                <w:noProof/>
                <w:sz w:val="24"/>
                <w:szCs w:val="24"/>
                <w:lang w:val="en-US" w:eastAsia="zh-CN"/>
              </w:rPr>
              <w:tab/>
            </w:r>
            <w:r w:rsidR="00285B56" w:rsidRPr="000018ED">
              <w:rPr>
                <w:rStyle w:val="Hyperlink"/>
                <w:noProof/>
              </w:rPr>
              <w:t>Docenten</w:t>
            </w:r>
            <w:r w:rsidR="00285B56">
              <w:rPr>
                <w:noProof/>
                <w:webHidden/>
              </w:rPr>
              <w:tab/>
            </w:r>
            <w:r w:rsidR="00285B56">
              <w:rPr>
                <w:noProof/>
                <w:webHidden/>
              </w:rPr>
              <w:fldChar w:fldCharType="begin"/>
            </w:r>
            <w:r w:rsidR="00285B56">
              <w:rPr>
                <w:noProof/>
                <w:webHidden/>
              </w:rPr>
              <w:instrText xml:space="preserve"> PAGEREF _Toc497997534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Heading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105BEBC8" w:rsidR="00925533" w:rsidRDefault="00C4141C">
            <w:r>
              <w:t>Opdrachten toegevoegd en reader doorgewerkt en verbeterd</w:t>
            </w:r>
            <w:r w:rsidR="001E12E7">
              <w:t>.</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1E12E7">
        <w:trPr>
          <w:trHeight w:val="571"/>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r w:rsidR="001E12E7" w14:paraId="48F5EC2D" w14:textId="77777777" w:rsidTr="001E12E7">
        <w:trPr>
          <w:trHeight w:val="236"/>
        </w:trPr>
        <w:tc>
          <w:tcPr>
            <w:tcW w:w="773" w:type="dxa"/>
            <w:tcBorders>
              <w:top w:val="single" w:sz="4" w:space="0" w:color="auto"/>
              <w:left w:val="single" w:sz="4" w:space="0" w:color="auto"/>
              <w:bottom w:val="single" w:sz="4" w:space="0" w:color="auto"/>
              <w:right w:val="single" w:sz="4" w:space="0" w:color="auto"/>
            </w:tcBorders>
          </w:tcPr>
          <w:p w14:paraId="39AA28CA" w14:textId="1D724581" w:rsidR="001E12E7" w:rsidRDefault="001E12E7">
            <w:r>
              <w:t>0.4</w:t>
            </w:r>
          </w:p>
        </w:tc>
        <w:tc>
          <w:tcPr>
            <w:tcW w:w="1349" w:type="dxa"/>
            <w:tcBorders>
              <w:top w:val="single" w:sz="4" w:space="0" w:color="auto"/>
              <w:left w:val="single" w:sz="4" w:space="0" w:color="auto"/>
              <w:bottom w:val="single" w:sz="4" w:space="0" w:color="auto"/>
              <w:right w:val="single" w:sz="4" w:space="0" w:color="auto"/>
            </w:tcBorders>
          </w:tcPr>
          <w:p w14:paraId="4FEBA8DF" w14:textId="43E12075" w:rsidR="001E12E7" w:rsidRDefault="001E12E7">
            <w:r>
              <w:t>16-11-2017</w:t>
            </w:r>
          </w:p>
        </w:tc>
        <w:tc>
          <w:tcPr>
            <w:tcW w:w="5103" w:type="dxa"/>
            <w:tcBorders>
              <w:top w:val="single" w:sz="4" w:space="0" w:color="auto"/>
              <w:left w:val="single" w:sz="4" w:space="0" w:color="auto"/>
              <w:bottom w:val="single" w:sz="4" w:space="0" w:color="auto"/>
              <w:right w:val="single" w:sz="4" w:space="0" w:color="auto"/>
            </w:tcBorders>
          </w:tcPr>
          <w:p w14:paraId="1EBA4489" w14:textId="2EA703FE" w:rsidR="001E12E7" w:rsidRDefault="001E12E7" w:rsidP="00285B56">
            <w:r>
              <w:t>Feedback van Herre Faber verwerkt</w:t>
            </w:r>
          </w:p>
        </w:tc>
        <w:tc>
          <w:tcPr>
            <w:tcW w:w="1837" w:type="dxa"/>
            <w:tcBorders>
              <w:top w:val="single" w:sz="4" w:space="0" w:color="auto"/>
              <w:left w:val="single" w:sz="4" w:space="0" w:color="auto"/>
              <w:bottom w:val="single" w:sz="4" w:space="0" w:color="auto"/>
              <w:right w:val="single" w:sz="4" w:space="0" w:color="auto"/>
            </w:tcBorders>
          </w:tcPr>
          <w:p w14:paraId="6AE40738" w14:textId="27BA4C2E" w:rsidR="001E12E7" w:rsidRDefault="001E12E7">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Heading1"/>
      </w:pPr>
      <w:bookmarkStart w:id="2" w:name="_Toc497997504"/>
      <w:r>
        <w:lastRenderedPageBreak/>
        <w:t>Inleiding</w:t>
      </w:r>
      <w:bookmarkEnd w:id="2"/>
    </w:p>
    <w:p w14:paraId="4122B495" w14:textId="77777777" w:rsidR="002367EB" w:rsidRDefault="002367EB" w:rsidP="002367EB"/>
    <w:p w14:paraId="771DC40D" w14:textId="2A3B3B6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w:t>
      </w:r>
      <w:r w:rsidR="00226A38">
        <w:t xml:space="preserve">in de </w:t>
      </w:r>
      <w:r w:rsidR="00F029BC">
        <w:t xml:space="preserve">berekeningen. Toch kunnen die foutmeldingen aardig wat frustraties veroorzaken. Daarom zullen we in deze reader </w:t>
      </w:r>
      <w:r>
        <w:t>de nadruk leggen op het interpreteren van veel</w:t>
      </w:r>
      <w:r w:rsidR="00226A38">
        <w:t xml:space="preserve"> </w:t>
      </w:r>
      <w:r>
        <w:t xml:space="preserve">voorkomende foutmeldingen en hoe we die kunnen oplossen. Daarnaast laten we zien hoe we Matlab kunnen gebruiken om hulp te zoeken bij functies en problemen. </w:t>
      </w:r>
    </w:p>
    <w:p w14:paraId="08FC8BB3" w14:textId="4D2618F1" w:rsidR="008373E1" w:rsidRDefault="008373E1" w:rsidP="008373E1">
      <w:r>
        <w:t>De volgende leerdoelen zijn hiervoor gemaakt</w:t>
      </w:r>
      <w:r w:rsidR="00226A38">
        <w:t>. N</w:t>
      </w:r>
      <w:r>
        <w:t xml:space="preserve">a het doorwerken van deze reader </w:t>
      </w:r>
      <w:r w:rsidR="00226A38">
        <w:t>ben je</w:t>
      </w:r>
      <w:r>
        <w:t xml:space="preserve"> in staat:</w:t>
      </w:r>
    </w:p>
    <w:p w14:paraId="5B8800A2" w14:textId="74B0B6DA" w:rsidR="008373E1" w:rsidRDefault="008373E1" w:rsidP="008373E1">
      <w:pPr>
        <w:numPr>
          <w:ilvl w:val="0"/>
          <w:numId w:val="1"/>
        </w:numPr>
        <w:contextualSpacing/>
        <w:rPr>
          <w:rFonts w:eastAsia="Times New Roman" w:cs="Calibri"/>
        </w:rPr>
      </w:pPr>
      <w:r>
        <w:rPr>
          <w:rFonts w:eastAsia="Times New Roman" w:cs="Calibri"/>
        </w:rPr>
        <w:t>elf veel voorkomende syntaxfouten</w:t>
      </w:r>
      <w:r w:rsidR="00226A38">
        <w:rPr>
          <w:rFonts w:eastAsia="Times New Roman" w:cs="Calibri"/>
        </w:rPr>
        <w:t xml:space="preserve"> (taalfouten)</w:t>
      </w:r>
      <w:r>
        <w:rPr>
          <w:rFonts w:eastAsia="Times New Roman" w:cs="Calibri"/>
        </w:rPr>
        <w:t xml:space="preserve"> te interpreteren en op te lossen.</w:t>
      </w:r>
    </w:p>
    <w:p w14:paraId="3718350A" w14:textId="08643BBC" w:rsidR="008373E1" w:rsidRDefault="00285B56" w:rsidP="008373E1">
      <w:pPr>
        <w:numPr>
          <w:ilvl w:val="0"/>
          <w:numId w:val="1"/>
        </w:numPr>
        <w:contextualSpacing/>
        <w:rPr>
          <w:rFonts w:eastAsia="Times New Roman" w:cs="Calibri"/>
        </w:rPr>
      </w:pPr>
      <w:r>
        <w:rPr>
          <w:rFonts w:eastAsia="Times New Roman" w:cs="Calibri"/>
        </w:rPr>
        <w:t>syntaxfouten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r>
        <w:rPr>
          <w:rFonts w:eastAsia="Times New Roman" w:cs="Calibri"/>
        </w:rPr>
        <w:t xml:space="preserve">zelf fouten op te lossen met behulp van de </w:t>
      </w:r>
      <w:r w:rsidR="00285B56">
        <w:rPr>
          <w:rFonts w:eastAsia="Times New Roman" w:cs="Calibri"/>
        </w:rPr>
        <w:t>Matlab</w:t>
      </w:r>
      <w:r>
        <w:rPr>
          <w:rFonts w:eastAsia="Times New Roman" w:cs="Calibri"/>
        </w:rPr>
        <w:t xml:space="preserve"> help functie.</w:t>
      </w:r>
    </w:p>
    <w:p w14:paraId="23CE4ECE" w14:textId="4997A187" w:rsidR="008373E1" w:rsidRDefault="008373E1" w:rsidP="008373E1">
      <w:pPr>
        <w:numPr>
          <w:ilvl w:val="0"/>
          <w:numId w:val="1"/>
        </w:numPr>
        <w:contextualSpacing/>
        <w:rPr>
          <w:rFonts w:eastAsia="Times New Roman" w:cs="Calibri"/>
        </w:rPr>
      </w:pPr>
      <w:r>
        <w:rPr>
          <w:rFonts w:eastAsia="Times New Roman" w:cs="Calibri"/>
        </w:rPr>
        <w:t>fouten op te lossen d</w:t>
      </w:r>
      <w:r w:rsidR="00285B56">
        <w:rPr>
          <w:rFonts w:eastAsia="Times New Roman" w:cs="Calibri"/>
        </w:rPr>
        <w:t>oor externe hulpbronnen, zoals Mathworks en G</w:t>
      </w:r>
      <w:r>
        <w:rPr>
          <w:rFonts w:eastAsia="Times New Roman" w:cs="Calibri"/>
        </w:rPr>
        <w:t>oogle, te benaderen</w:t>
      </w:r>
      <w:r w:rsidR="00226A38">
        <w:rPr>
          <w:rFonts w:eastAsia="Times New Roman" w:cs="Calibri"/>
        </w:rPr>
        <w:t>.</w:t>
      </w:r>
    </w:p>
    <w:p w14:paraId="3D963BD9" w14:textId="77777777" w:rsidR="0079601D" w:rsidRDefault="0079601D" w:rsidP="002367EB"/>
    <w:p w14:paraId="3ED51E74" w14:textId="245BA2EC" w:rsidR="00821B49" w:rsidRDefault="00821B49" w:rsidP="002367EB">
      <w:r>
        <w:t>Je hebt in reader 1.2 al wat geleerd over fouten, zo weet je dat er syntaxfouten zijn en programmeerfouten. In deze reader gaan we verder op deze fouten in.</w:t>
      </w:r>
    </w:p>
    <w:p w14:paraId="6C3867BC" w14:textId="77777777" w:rsidR="00E43B57" w:rsidRDefault="00E43B57" w:rsidP="00E43B5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F07BBD" w14:textId="77777777" w:rsidR="00E43B57" w:rsidRDefault="00A60EA6" w:rsidP="00E43B57">
      <w:pPr>
        <w:rPr>
          <w:b/>
          <w:color w:val="70AD47" w:themeColor="accent6"/>
        </w:rPr>
      </w:pPr>
      <w:hyperlink r:id="rId11" w:history="1">
        <w:r w:rsidR="00E43B57" w:rsidRPr="008D7743">
          <w:rPr>
            <w:rStyle w:val="Hyperlink"/>
            <w:b/>
          </w:rPr>
          <w:t>Je mag ook hier je suggesties doen.</w:t>
        </w:r>
      </w:hyperlink>
    </w:p>
    <w:p w14:paraId="4D810279" w14:textId="77777777" w:rsidR="00084A40" w:rsidRDefault="00084A40" w:rsidP="00F029BC">
      <w:pPr>
        <w:rPr>
          <w:b/>
          <w:color w:val="70AD47" w:themeColor="accent6"/>
        </w:rPr>
      </w:pPr>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val="en-US" w:eastAsia="zh-CN"/>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val="en-US" w:eastAsia="zh-CN"/>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Heading1"/>
      </w:pPr>
      <w:bookmarkStart w:id="3" w:name="_Toc497997505"/>
      <w:r>
        <w:lastRenderedPageBreak/>
        <w:t>Het gestructureerd ontwerpen van een programma</w:t>
      </w:r>
      <w:bookmarkEnd w:id="3"/>
    </w:p>
    <w:p w14:paraId="082B8DA2" w14:textId="6CC3C568"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 xml:space="preserve">e </w:t>
      </w:r>
      <w:r w:rsidR="00BB5852">
        <w:t xml:space="preserve">gaan </w:t>
      </w:r>
      <w:r w:rsidR="00853512">
        <w:t>daar</w:t>
      </w:r>
      <w:r w:rsidR="00BB5852">
        <w:t xml:space="preserve"> nu</w:t>
      </w:r>
      <w:r w:rsidR="00853512">
        <w:t xml:space="preserve"> wat verder op in.</w:t>
      </w:r>
    </w:p>
    <w:p w14:paraId="09E52A31" w14:textId="2D79147A" w:rsidR="002F2A8A" w:rsidRDefault="002F2A8A" w:rsidP="002F2A8A">
      <w:r>
        <w:t>We herhalen eerst een aantal “best practices” voor het programmeren</w:t>
      </w:r>
      <w:r w:rsidR="00BB5852">
        <w:t>:</w:t>
      </w:r>
    </w:p>
    <w:p w14:paraId="37903EF7" w14:textId="46C3419B" w:rsidR="002F2A8A" w:rsidRDefault="002F2A8A" w:rsidP="002F2A8A">
      <w:pPr>
        <w:pStyle w:val="ListParagraph"/>
        <w:numPr>
          <w:ilvl w:val="0"/>
          <w:numId w:val="17"/>
        </w:numPr>
      </w:pPr>
      <w:r>
        <w:t>Beschrijf eerst wat het programma (of de functie) doet</w:t>
      </w:r>
      <w:r w:rsidR="00F029BC">
        <w:t>.</w:t>
      </w:r>
    </w:p>
    <w:p w14:paraId="33CC672B" w14:textId="4BB8A130" w:rsidR="002F2A8A" w:rsidRDefault="002F2A8A" w:rsidP="002F2A8A">
      <w:pPr>
        <w:pStyle w:val="ListParagraph"/>
        <w:numPr>
          <w:ilvl w:val="0"/>
          <w:numId w:val="17"/>
        </w:numPr>
      </w:pPr>
      <w:r>
        <w:t>Geef aan wat de inputs en outputs zijn</w:t>
      </w:r>
      <w:r w:rsidR="00F029BC">
        <w:t>.</w:t>
      </w:r>
    </w:p>
    <w:p w14:paraId="439EA381" w14:textId="050C8C07" w:rsidR="002F2A8A" w:rsidRDefault="002F2A8A" w:rsidP="002F2A8A">
      <w:pPr>
        <w:pStyle w:val="ListParagraph"/>
        <w:numPr>
          <w:ilvl w:val="0"/>
          <w:numId w:val="17"/>
        </w:numPr>
      </w:pPr>
      <w:r>
        <w:t>Geef het programma of de functie een naam die de lading dekt</w:t>
      </w:r>
      <w:r w:rsidR="00F029BC">
        <w:t>.</w:t>
      </w:r>
    </w:p>
    <w:p w14:paraId="5A475533" w14:textId="4D6496FF" w:rsidR="00CC28B8" w:rsidRDefault="00CC28B8" w:rsidP="002F2A8A">
      <w:pPr>
        <w:pStyle w:val="ListParagraph"/>
        <w:numPr>
          <w:ilvl w:val="0"/>
          <w:numId w:val="17"/>
        </w:numPr>
      </w:pPr>
      <w:r>
        <w:t>Geef variabelen een duidelijke naam zodat deze ondubbelzinnig is</w:t>
      </w:r>
      <w:r w:rsidR="00F029BC">
        <w:t>.</w:t>
      </w:r>
    </w:p>
    <w:p w14:paraId="0CF9A7BF" w14:textId="05500721" w:rsidR="00CC28B8" w:rsidRDefault="00CC28B8" w:rsidP="002F2A8A">
      <w:pPr>
        <w:pStyle w:val="ListParagraph"/>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246FD30B" w:rsidR="00D355AD" w:rsidRDefault="00F029BC" w:rsidP="00F029BC">
      <w:pPr>
        <w:pStyle w:val="ListParagraph"/>
        <w:numPr>
          <w:ilvl w:val="0"/>
          <w:numId w:val="17"/>
        </w:numPr>
      </w:pPr>
      <w:r>
        <w:t xml:space="preserve">Geef een variabele </w:t>
      </w:r>
      <w:r w:rsidRPr="00F029BC">
        <w:rPr>
          <w:b/>
        </w:rPr>
        <w:t>nóóit</w:t>
      </w:r>
      <w:r>
        <w:t xml:space="preserve"> dezelfde naam als van een functie, want je krijgt dan vervelende fouten. Bijvoorbeeld mean=mean(snelheid)</w:t>
      </w:r>
      <w:r w:rsidR="00BB5852">
        <w:t>.</w:t>
      </w:r>
      <w:r>
        <w:t xml:space="preserve"> </w:t>
      </w:r>
      <w:r w:rsidR="00BB5852">
        <w:t>G</w:t>
      </w:r>
      <w:r>
        <w:t>ebruik hier i.p.v. mean</w:t>
      </w:r>
      <w:r w:rsidR="00DC087E">
        <w:t xml:space="preserve"> </w:t>
      </w:r>
      <w:r w:rsidR="00D355AD">
        <w:t xml:space="preserve">bijvoorbeeld meanSnelheid als ouput. De functie </w:t>
      </w:r>
      <w:r w:rsidR="00BB5852">
        <w:t xml:space="preserve">aanroep </w:t>
      </w:r>
      <w:r w:rsidR="00D355AD">
        <w:t>komt er dan zo uit te zien:</w:t>
      </w:r>
      <w:r>
        <w:t xml:space="preserve"> </w:t>
      </w:r>
      <w:r w:rsidR="00D355AD">
        <w:t xml:space="preserve">    </w:t>
      </w:r>
    </w:p>
    <w:p w14:paraId="3876AD6E" w14:textId="593BAC15" w:rsidR="00731956" w:rsidRDefault="00D355AD" w:rsidP="00D355AD">
      <w:pPr>
        <w:pStyle w:val="ListParagraph"/>
      </w:pPr>
      <w:r>
        <w:t xml:space="preserve">   </w:t>
      </w:r>
      <w:r w:rsidR="00F029BC">
        <w:t>meanSnelheid=mean(snelheid).</w:t>
      </w:r>
    </w:p>
    <w:p w14:paraId="5F5BCC5F" w14:textId="77777777" w:rsidR="00731956" w:rsidRDefault="00731956">
      <w:r>
        <w:br w:type="page"/>
      </w:r>
    </w:p>
    <w:p w14:paraId="37F35F42" w14:textId="7E6AC2DF" w:rsidR="002367EB" w:rsidRDefault="002367EB" w:rsidP="00F038C7">
      <w:pPr>
        <w:pStyle w:val="Heading1"/>
      </w:pPr>
      <w:bookmarkStart w:id="4" w:name="_Toc497997506"/>
      <w:r>
        <w:lastRenderedPageBreak/>
        <w:t>Het interpreteren van</w:t>
      </w:r>
      <w:r w:rsidR="00821B49">
        <w:t xml:space="preserve"> syntax</w:t>
      </w:r>
      <w:r>
        <w:t xml:space="preserve"> fouten</w:t>
      </w:r>
      <w:bookmarkEnd w:id="4"/>
    </w:p>
    <w:p w14:paraId="0E9A4730" w14:textId="76D303A9"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errors kijk dan naar deze twee </w:t>
      </w:r>
      <w:r w:rsidR="003541A4">
        <w:t>websites</w:t>
      </w:r>
      <w:r w:rsidR="00A60EA6">
        <w:t>:</w:t>
      </w:r>
    </w:p>
    <w:p w14:paraId="3B861621" w14:textId="037C66ED" w:rsidR="00A60EA6" w:rsidRDefault="00A60EA6" w:rsidP="00A60EA6">
      <w:pPr>
        <w:pStyle w:val="ListParagraph"/>
        <w:numPr>
          <w:ilvl w:val="0"/>
          <w:numId w:val="23"/>
        </w:numPr>
      </w:pPr>
      <w:hyperlink r:id="rId14" w:history="1">
        <w:r w:rsidRPr="001A2C3D">
          <w:rPr>
            <w:rStyle w:val="Hyperlink"/>
          </w:rPr>
          <w:t>https://en.wikibooks.org/wiki/MATLAB_Programming/Error_Messages</w:t>
        </w:r>
      </w:hyperlink>
    </w:p>
    <w:p w14:paraId="1D5C065D" w14:textId="68A998EA" w:rsidR="00A60EA6" w:rsidRDefault="00461FDB" w:rsidP="00A60EA6">
      <w:pPr>
        <w:pStyle w:val="ListParagraph"/>
        <w:numPr>
          <w:ilvl w:val="0"/>
          <w:numId w:val="23"/>
        </w:numPr>
      </w:pPr>
      <w:hyperlink r:id="rId15" w:history="1">
        <w:r w:rsidRPr="001A2C3D">
          <w:rPr>
            <w:rStyle w:val="Hyperlink"/>
          </w:rPr>
          <w:t>https://www</w:t>
        </w:r>
        <w:r w:rsidRPr="001A2C3D">
          <w:rPr>
            <w:rStyle w:val="Hyperlink"/>
          </w:rPr>
          <w:t>.</w:t>
        </w:r>
        <w:r w:rsidRPr="001A2C3D">
          <w:rPr>
            <w:rStyle w:val="Hyperlink"/>
          </w:rPr>
          <w:t>physicsforums.com/insights/5-common-matlab-error-messages-fix/</w:t>
        </w:r>
      </w:hyperlink>
    </w:p>
    <w:p w14:paraId="66FC230B" w14:textId="77777777" w:rsidR="00461FDB" w:rsidRDefault="00461FDB" w:rsidP="00461FDB">
      <w:pPr>
        <w:pStyle w:val="ListParagraph"/>
      </w:pPr>
    </w:p>
    <w:p w14:paraId="77FD7F4A" w14:textId="53092FBF" w:rsidR="0025340E" w:rsidRPr="00CE04D1" w:rsidRDefault="0025340E" w:rsidP="00F038C7">
      <w:pPr>
        <w:pStyle w:val="Heading2"/>
      </w:pPr>
      <w:bookmarkStart w:id="5" w:name="_Toc497997507"/>
      <w:r w:rsidRPr="00CE04D1">
        <w:t>Te veel of te weinig haakjes</w:t>
      </w:r>
      <w:bookmarkEnd w:id="5"/>
    </w:p>
    <w:p w14:paraId="1BC1A627" w14:textId="1E471974" w:rsidR="003A2C2A" w:rsidRPr="001E12E7" w:rsidRDefault="003A2C2A" w:rsidP="006D5BCC">
      <w:pPr>
        <w:autoSpaceDE w:val="0"/>
        <w:autoSpaceDN w:val="0"/>
        <w:adjustRightInd w:val="0"/>
        <w:spacing w:after="0" w:line="240" w:lineRule="auto"/>
        <w:ind w:firstLine="720"/>
        <w:rPr>
          <w:rFonts w:ascii="Consolas" w:hAnsi="Consolas" w:cs="Courier New"/>
          <w:color w:val="000000"/>
          <w:szCs w:val="20"/>
          <w:lang w:val="es-ES"/>
        </w:rPr>
      </w:pPr>
      <w:r w:rsidRPr="001E12E7">
        <w:rPr>
          <w:rFonts w:ascii="Consolas" w:hAnsi="Consolas" w:cs="Courier New"/>
          <w:color w:val="000000"/>
          <w:szCs w:val="20"/>
          <w:lang w:val="es-ES"/>
        </w:rPr>
        <w:t>t = 1;</w:t>
      </w:r>
    </w:p>
    <w:p w14:paraId="18B63C8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x = sin(t));</w:t>
      </w:r>
    </w:p>
    <w:p w14:paraId="223D0021"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y = cos(t;</w:t>
      </w:r>
    </w:p>
    <w:p w14:paraId="193AB9D9" w14:textId="77777777" w:rsidR="003A2C2A" w:rsidRPr="001E12E7" w:rsidRDefault="003A2C2A" w:rsidP="006D5BCC">
      <w:pPr>
        <w:autoSpaceDE w:val="0"/>
        <w:autoSpaceDN w:val="0"/>
        <w:adjustRightInd w:val="0"/>
        <w:spacing w:after="0" w:line="240" w:lineRule="auto"/>
        <w:ind w:firstLine="720"/>
        <w:rPr>
          <w:rFonts w:ascii="Consolas" w:hAnsi="Consolas" w:cs="Courier New"/>
          <w:szCs w:val="24"/>
          <w:lang w:val="es-ES"/>
        </w:rPr>
      </w:pPr>
      <w:r w:rsidRPr="001E12E7">
        <w:rPr>
          <w:rFonts w:ascii="Consolas" w:hAnsi="Consolas" w:cs="Courier New"/>
          <w:color w:val="000000"/>
          <w:szCs w:val="20"/>
          <w:lang w:val="es-ES"/>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1459804" w:rsidR="003A2C2A" w:rsidRDefault="003A2C2A" w:rsidP="003A2C2A">
      <w:pPr>
        <w:pStyle w:val="ListParagraph"/>
      </w:pPr>
      <w:r>
        <w:t xml:space="preserve">Deze fouten worden door de editor al opgemerkt en door een rood streepje aan de rechterkant gemarkeerd. </w:t>
      </w:r>
      <w:r w:rsidR="003C6212">
        <w:t>Als deze commando’s toch uitgevoerd worden</w:t>
      </w:r>
      <w:r w:rsidR="00E06362">
        <w:t>,</w:t>
      </w:r>
      <w:r w:rsidR="003C6212">
        <w:t xml:space="preserve"> volgt de volgende foutmelding:</w:t>
      </w:r>
    </w:p>
    <w:p w14:paraId="514D90A0" w14:textId="77777777" w:rsidR="003C6212" w:rsidRDefault="003C6212" w:rsidP="003A2C2A">
      <w:pPr>
        <w:pStyle w:val="ListParagraph"/>
      </w:pPr>
    </w:p>
    <w:p w14:paraId="1E50C811" w14:textId="77777777" w:rsidR="003C6212" w:rsidRPr="001C20BD" w:rsidRDefault="003C6212" w:rsidP="003C6212">
      <w:pPr>
        <w:pStyle w:val="ListParagraph"/>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stParagraph"/>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stParagraph"/>
        <w:rPr>
          <w:lang w:val="en-US"/>
        </w:rPr>
      </w:pPr>
    </w:p>
    <w:p w14:paraId="2B98EA49" w14:textId="647EBDFD" w:rsidR="00E06362" w:rsidRPr="001E12E7" w:rsidRDefault="00E06362" w:rsidP="003A2C2A">
      <w:pPr>
        <w:pStyle w:val="ListParagraph"/>
      </w:pPr>
      <w:r w:rsidRPr="001E12E7">
        <w:t>Merk op dat de eerste fout al gemaakt wordt in de regel x = sin(t)).</w:t>
      </w:r>
      <w:r>
        <w:t xml:space="preserve"> Daar moet 1 haakje staan in plaats van 2. </w:t>
      </w:r>
      <w:r w:rsidR="001E12E7">
        <w:t xml:space="preserve">Soms </w:t>
      </w:r>
      <w:r>
        <w:t xml:space="preserve">geeft </w:t>
      </w:r>
      <w:r w:rsidR="001E12E7">
        <w:t xml:space="preserve">de editor pas in een regel later een foutmelding hier bijvoorbeeld bij y = cos(t </w:t>
      </w:r>
      <w:r>
        <w:t>. Dat gebeurt wel vaker. Dus als je de fout n</w:t>
      </w:r>
      <w:r w:rsidR="001E12E7">
        <w:t>iet direct kunt vinden op de ple</w:t>
      </w:r>
      <w:r>
        <w:t>k waar Matlab het aangeeft, kijk dan ook eens wat verder terug of (mogelijk) verderop.</w:t>
      </w:r>
      <w:r w:rsidRPr="001E12E7">
        <w:t xml:space="preserve"> </w:t>
      </w:r>
    </w:p>
    <w:p w14:paraId="60C75E90" w14:textId="5B83A17D" w:rsidR="00981DDB" w:rsidRPr="001E12E7" w:rsidRDefault="00981DDB" w:rsidP="00DE1ADE">
      <w:pPr>
        <w:pStyle w:val="Heading3"/>
      </w:pPr>
      <w:bookmarkStart w:id="6" w:name="_Toc497997508"/>
      <w:r w:rsidRPr="001E12E7">
        <w:t>Opdracht:</w:t>
      </w:r>
      <w:bookmarkEnd w:id="6"/>
    </w:p>
    <w:p w14:paraId="74C850A3" w14:textId="2BF2A0F7" w:rsidR="00981DDB" w:rsidRPr="001E12E7" w:rsidRDefault="00981DDB" w:rsidP="00981DDB">
      <w:pPr>
        <w:autoSpaceDE w:val="0"/>
        <w:autoSpaceDN w:val="0"/>
        <w:adjustRightInd w:val="0"/>
        <w:spacing w:after="0" w:line="240" w:lineRule="auto"/>
        <w:ind w:firstLine="720"/>
        <w:rPr>
          <w:rFonts w:ascii="Consolas" w:hAnsi="Consolas" w:cs="Courier New"/>
          <w:color w:val="000000"/>
          <w:szCs w:val="20"/>
        </w:rPr>
      </w:pPr>
      <w:r w:rsidRPr="001E12E7">
        <w:rPr>
          <w:rFonts w:ascii="Consolas" w:hAnsi="Consolas" w:cs="Courier New"/>
          <w:color w:val="000000"/>
          <w:szCs w:val="20"/>
        </w:rPr>
        <w:t>t = 1;</w:t>
      </w:r>
    </w:p>
    <w:p w14:paraId="43CA733A"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r w:rsidRPr="001E12E7">
        <w:rPr>
          <w:rFonts w:ascii="Consolas" w:hAnsi="Consolas" w:cs="Courier New"/>
          <w:color w:val="000000"/>
          <w:szCs w:val="20"/>
        </w:rPr>
        <w:t>x = sin(t));</w:t>
      </w:r>
    </w:p>
    <w:p w14:paraId="48B35535" w14:textId="77777777" w:rsidR="00981DDB" w:rsidRPr="001E12E7" w:rsidRDefault="00981DDB" w:rsidP="00981DDB">
      <w:pPr>
        <w:autoSpaceDE w:val="0"/>
        <w:autoSpaceDN w:val="0"/>
        <w:adjustRightInd w:val="0"/>
        <w:spacing w:after="0" w:line="240" w:lineRule="auto"/>
        <w:ind w:firstLine="720"/>
        <w:rPr>
          <w:rFonts w:ascii="Consolas" w:hAnsi="Consolas" w:cs="Courier New"/>
          <w:szCs w:val="24"/>
        </w:rPr>
      </w:pPr>
      <w:r w:rsidRPr="001E12E7">
        <w:rPr>
          <w:rFonts w:ascii="Consolas" w:hAnsi="Consolas" w:cs="Courier New"/>
          <w:color w:val="000000"/>
          <w:szCs w:val="20"/>
        </w:rPr>
        <w:t>y = cos(t;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1B841FC" w14:textId="77777777" w:rsidR="00981DDB" w:rsidRPr="001E12E7" w:rsidRDefault="00981DDB" w:rsidP="003A2C2A">
      <w:pPr>
        <w:pStyle w:val="ListParagraph"/>
      </w:pPr>
    </w:p>
    <w:p w14:paraId="1E703360" w14:textId="03F09866" w:rsidR="00731956" w:rsidRDefault="008373E1" w:rsidP="00F038C7">
      <w:pPr>
        <w:pStyle w:val="ListParagraph"/>
        <w:rPr>
          <w:b/>
        </w:rPr>
      </w:pPr>
      <w:r>
        <w:rPr>
          <w:b/>
        </w:rPr>
        <w:t xml:space="preserve">Run </w:t>
      </w:r>
      <w:r w:rsidR="00F038C7" w:rsidRPr="00F038C7">
        <w:rPr>
          <w:b/>
        </w:rPr>
        <w:t xml:space="preserve">het bovenstaande commando en maak </w:t>
      </w:r>
      <w:r w:rsidR="008F607D">
        <w:rPr>
          <w:b/>
        </w:rPr>
        <w:t>alle regels</w:t>
      </w:r>
      <w:r w:rsidR="001E12E7">
        <w:rPr>
          <w:b/>
        </w:rPr>
        <w:t xml:space="preserve"> </w:t>
      </w:r>
      <w:r w:rsidR="00F038C7" w:rsidRPr="00F038C7">
        <w:rPr>
          <w:b/>
        </w:rPr>
        <w:t>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stParagraph"/>
        <w:rPr>
          <w:b/>
        </w:rPr>
      </w:pPr>
    </w:p>
    <w:p w14:paraId="516FAA16" w14:textId="77777777" w:rsidR="00F038C7" w:rsidRPr="00F038C7" w:rsidRDefault="00F038C7" w:rsidP="003A2C2A">
      <w:pPr>
        <w:pStyle w:val="ListParagraph"/>
        <w:rPr>
          <w:b/>
        </w:rPr>
      </w:pPr>
    </w:p>
    <w:p w14:paraId="4FA9B89B" w14:textId="038A68F7" w:rsidR="003541A4" w:rsidRPr="00CE04D1" w:rsidRDefault="0025340E" w:rsidP="00F038C7">
      <w:pPr>
        <w:pStyle w:val="Heading2"/>
      </w:pPr>
      <w:bookmarkStart w:id="7" w:name="_Toc497997509"/>
      <w:r w:rsidRPr="00CE04D1">
        <w:t>Problemen bij het vermenigvuldigen van matrices of vectoren</w:t>
      </w:r>
      <w:bookmarkEnd w:id="7"/>
    </w:p>
    <w:p w14:paraId="141F54B7" w14:textId="6D633C4D" w:rsidR="00CE04D1" w:rsidRDefault="00CE04D1" w:rsidP="00CE04D1">
      <w:pPr>
        <w:pStyle w:val="ListParagraph"/>
      </w:pPr>
      <w:r>
        <w:t xml:space="preserve">Als we twee </w:t>
      </w:r>
      <w:r w:rsidR="001E12E7">
        <w:t>vectoren</w:t>
      </w:r>
      <w:r>
        <w:t xml:space="preserve">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pt" o:ole="">
            <v:imagedata r:id="rId16" o:title=""/>
          </v:shape>
          <o:OLEObject Type="Embed" ProgID="Equation.DSMT4" ShapeID="_x0000_i1025" DrawAspect="Content" ObjectID="_1573030330" r:id="rId17"/>
        </w:object>
      </w:r>
      <w:r w:rsidR="001E12E7">
        <w:t xml:space="preserve"> </w:t>
      </w:r>
      <w:r>
        <w:t xml:space="preserve">en </w:t>
      </w:r>
      <w:r w:rsidRPr="007A4A25">
        <w:rPr>
          <w:position w:val="-4"/>
        </w:rPr>
        <w:object w:dxaOrig="240" w:dyaOrig="260" w14:anchorId="422EAFE9">
          <v:shape id="_x0000_i1026" type="#_x0000_t75" style="width:12pt;height:14pt" o:ole="">
            <v:imagedata r:id="rId18" o:title=""/>
          </v:shape>
          <o:OLEObject Type="Embed" ProgID="Equation.DSMT4" ShapeID="_x0000_i1026" DrawAspect="Content" ObjectID="_1573030331" r:id="rId19"/>
        </w:object>
      </w:r>
      <w:r>
        <w:t xml:space="preserve">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stParagraph"/>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stParagraph"/>
        <w:rPr>
          <w:lang w:val="en-US"/>
        </w:rPr>
      </w:pPr>
    </w:p>
    <w:p w14:paraId="049FDAED" w14:textId="77777777" w:rsidR="001C20BD" w:rsidRPr="00B44438" w:rsidRDefault="001C20BD" w:rsidP="007A4A25">
      <w:pPr>
        <w:pStyle w:val="ListParagraph"/>
        <w:rPr>
          <w:lang w:val="en-US"/>
        </w:rPr>
      </w:pPr>
    </w:p>
    <w:p w14:paraId="52FB3B5A" w14:textId="77777777" w:rsidR="001C20BD" w:rsidRPr="00B44438" w:rsidRDefault="001C20BD" w:rsidP="001C20BD">
      <w:pPr>
        <w:pStyle w:val="ListParagraph"/>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stParagraph"/>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stParagraph"/>
        <w:rPr>
          <w:lang w:val="en-US"/>
        </w:rPr>
      </w:pPr>
    </w:p>
    <w:p w14:paraId="14DBFF21" w14:textId="46E8FDB7" w:rsidR="001D140E" w:rsidRDefault="001D140E" w:rsidP="00F038C7">
      <w:pPr>
        <w:pStyle w:val="ListParagraph"/>
      </w:pPr>
      <w:r>
        <w:t>De andere optie is dat we de matrices of vectoren elementsgewijs willen vermenigvuldigen. In dit geval gebruiken we de operator ‘.*’ i.p.v. ‘*’.</w:t>
      </w:r>
    </w:p>
    <w:p w14:paraId="535E8990" w14:textId="14A1B80C" w:rsidR="00981DDB" w:rsidRDefault="00981DDB" w:rsidP="00DE1ADE">
      <w:pPr>
        <w:pStyle w:val="Heading3"/>
        <w:rPr>
          <w:lang w:val="en-US"/>
        </w:rPr>
      </w:pPr>
      <w:bookmarkStart w:id="8" w:name="_Toc497997510"/>
      <w:r w:rsidRPr="00DC0745">
        <w:t>Opdrachten</w:t>
      </w:r>
      <w:bookmarkEnd w:id="8"/>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stParagraph"/>
        <w:rPr>
          <w:lang w:val="en-US"/>
        </w:rPr>
      </w:pPr>
    </w:p>
    <w:p w14:paraId="015584BF" w14:textId="676FE1BC" w:rsidR="00981DDB" w:rsidRDefault="00C4141C" w:rsidP="00981DDB">
      <w:pPr>
        <w:pStyle w:val="ListParagraph"/>
        <w:rPr>
          <w:lang w:val="en-US"/>
        </w:rPr>
      </w:pPr>
      <w:r>
        <w:rPr>
          <w:lang w:val="en-US"/>
        </w:rPr>
        <w:t>Vermenigvuldiging=</w:t>
      </w:r>
      <w:r w:rsidR="00981DDB">
        <w:rPr>
          <w:lang w:val="en-US"/>
        </w:rPr>
        <w:t>A*B</w:t>
      </w:r>
    </w:p>
    <w:p w14:paraId="32081D7D" w14:textId="77777777" w:rsidR="00981DDB" w:rsidRDefault="00981DDB" w:rsidP="00981DDB">
      <w:pPr>
        <w:pStyle w:val="ListParagraph"/>
        <w:rPr>
          <w:lang w:val="en-US"/>
        </w:rPr>
      </w:pPr>
    </w:p>
    <w:p w14:paraId="6FA7295D" w14:textId="1AFD267D" w:rsidR="00C4141C" w:rsidRPr="00F038C7" w:rsidRDefault="00C4141C" w:rsidP="00C4141C">
      <w:pPr>
        <w:pStyle w:val="ListParagraph"/>
        <w:rPr>
          <w:b/>
        </w:rPr>
      </w:pPr>
      <w:r>
        <w:rPr>
          <w:b/>
        </w:rPr>
        <w:t xml:space="preserve">Je wilt vector A en vector B elementsgewijs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stParagraph"/>
      </w:pPr>
    </w:p>
    <w:p w14:paraId="625F403C" w14:textId="552BE939" w:rsidR="00981DDB" w:rsidRPr="00731956" w:rsidRDefault="00981DDB" w:rsidP="00C4141C">
      <w:pPr>
        <w:pStyle w:val="ListParagraph"/>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stParagraph"/>
      </w:pPr>
    </w:p>
    <w:p w14:paraId="344D3526" w14:textId="41728920" w:rsidR="00C4141C" w:rsidRPr="00731956" w:rsidRDefault="00C4141C" w:rsidP="00C4141C">
      <w:pPr>
        <w:pStyle w:val="ListParagraph"/>
      </w:pPr>
      <w:r w:rsidRPr="00731956">
        <w:t>Vermenigvuldiging=A.*B</w:t>
      </w:r>
    </w:p>
    <w:p w14:paraId="22522DCE" w14:textId="77777777" w:rsidR="00C4141C" w:rsidRPr="00731956" w:rsidRDefault="00C4141C" w:rsidP="00C4141C">
      <w:pPr>
        <w:pStyle w:val="ListParagraph"/>
      </w:pPr>
    </w:p>
    <w:p w14:paraId="59F14A89" w14:textId="77777777" w:rsidR="00C4141C" w:rsidRPr="00731956" w:rsidRDefault="00C4141C" w:rsidP="00C4141C">
      <w:pPr>
        <w:pStyle w:val="ListParagraph"/>
        <w:rPr>
          <w:b/>
        </w:rPr>
      </w:pPr>
      <w:r w:rsidRPr="00731956">
        <w:rPr>
          <w:b/>
        </w:rPr>
        <w:t xml:space="preserve">Run het bovenstaande commando. </w:t>
      </w:r>
    </w:p>
    <w:p w14:paraId="45B40CF5" w14:textId="77777777" w:rsidR="00C4141C" w:rsidRPr="00731956" w:rsidRDefault="00C4141C" w:rsidP="00C4141C">
      <w:pPr>
        <w:pStyle w:val="ListParagraph"/>
      </w:pPr>
    </w:p>
    <w:p w14:paraId="717DC96E" w14:textId="18C55E49" w:rsidR="00C4141C" w:rsidRPr="00731956" w:rsidRDefault="00C4141C" w:rsidP="00C4141C">
      <w:pPr>
        <w:pStyle w:val="ListParagraph"/>
      </w:pPr>
      <w:r w:rsidRPr="00731956">
        <w:t>Je krijgt nu de foutmelding:</w:t>
      </w:r>
    </w:p>
    <w:p w14:paraId="078A2670" w14:textId="77777777" w:rsidR="00C4141C" w:rsidRPr="00731956" w:rsidRDefault="00C4141C" w:rsidP="00C4141C">
      <w:pPr>
        <w:pStyle w:val="ListParagraph"/>
        <w:rPr>
          <w:rFonts w:ascii="Consolas" w:hAnsi="Consolas"/>
          <w:color w:val="FF0000"/>
        </w:rPr>
      </w:pPr>
      <w:r w:rsidRPr="00731956">
        <w:rPr>
          <w:rFonts w:ascii="Consolas" w:hAnsi="Consolas"/>
          <w:color w:val="FF0000"/>
        </w:rPr>
        <w:t>matrix dimensions must agree.</w:t>
      </w:r>
    </w:p>
    <w:p w14:paraId="2761DF2C" w14:textId="77777777" w:rsidR="00C4141C" w:rsidRPr="00731956" w:rsidRDefault="00C4141C" w:rsidP="00C4141C">
      <w:pPr>
        <w:pStyle w:val="ListParagraph"/>
        <w:rPr>
          <w:rFonts w:ascii="Consolas" w:hAnsi="Consolas"/>
          <w:color w:val="FF0000"/>
        </w:rPr>
      </w:pPr>
    </w:p>
    <w:p w14:paraId="064D2684" w14:textId="16513602" w:rsidR="00C4141C" w:rsidRPr="00731956" w:rsidRDefault="00C4141C" w:rsidP="00C4141C">
      <w:pPr>
        <w:pStyle w:val="ListParagraph"/>
      </w:pPr>
      <w:r w:rsidRPr="00731956">
        <w:t xml:space="preserve">Dit komt omdat de 4 </w:t>
      </w:r>
      <w:r w:rsidR="00E419CA">
        <w:t xml:space="preserve">(het laatste element) </w:t>
      </w:r>
      <w:r w:rsidRPr="00731956">
        <w:t xml:space="preserve">van vector A niet elementsgewijs vermenigvuldigd kan worden, omdat vector B maar een 1 bij 3 vector is. </w:t>
      </w:r>
    </w:p>
    <w:p w14:paraId="7CBA56BC" w14:textId="21AD743E" w:rsidR="00C4141C" w:rsidRPr="00731956" w:rsidRDefault="00C4141C" w:rsidP="00C4141C">
      <w:pPr>
        <w:pStyle w:val="ListParagraph"/>
      </w:pPr>
      <w:r w:rsidRPr="00731956">
        <w:rPr>
          <w:b/>
        </w:rPr>
        <w:t xml:space="preserve">Je wilt toch de eerste 3 elementen </w:t>
      </w:r>
      <w:r w:rsidR="00285B56">
        <w:rPr>
          <w:b/>
        </w:rPr>
        <w:t>van beide vectoren vermenigvuldigen en er uiteindelijk een 1 bij 4 vector uitkrijgen. Bedenk een slimme manier om deze error op te lossen</w:t>
      </w:r>
      <w:r w:rsidR="00461FDB">
        <w:rPr>
          <w:b/>
        </w:rPr>
        <w:t xml:space="preserve"> (TIP: je mag hier de vectoren aanpassen)</w:t>
      </w:r>
    </w:p>
    <w:p w14:paraId="327532D5" w14:textId="77777777" w:rsidR="00C4141C" w:rsidRPr="00731956" w:rsidRDefault="00C4141C" w:rsidP="00C4141C">
      <w:pPr>
        <w:pStyle w:val="ListParagraph"/>
        <w:rPr>
          <w:b/>
        </w:rPr>
      </w:pPr>
    </w:p>
    <w:p w14:paraId="690FB0B7" w14:textId="77777777" w:rsidR="00F038C7" w:rsidRDefault="00F038C7" w:rsidP="007A4A25">
      <w:pPr>
        <w:pStyle w:val="ListParagraph"/>
      </w:pPr>
    </w:p>
    <w:p w14:paraId="63D716D1" w14:textId="77777777" w:rsidR="00981DDB" w:rsidRPr="00981DDB" w:rsidRDefault="00981DDB" w:rsidP="007A4A25">
      <w:pPr>
        <w:pStyle w:val="ListParagraph"/>
        <w:rPr>
          <w:u w:val="single"/>
        </w:rPr>
      </w:pPr>
    </w:p>
    <w:p w14:paraId="5278E8DE" w14:textId="546FC8AA" w:rsidR="0025340E" w:rsidRPr="00CE04D1" w:rsidRDefault="0025340E" w:rsidP="00F038C7">
      <w:pPr>
        <w:pStyle w:val="Heading2"/>
      </w:pPr>
      <w:bookmarkStart w:id="9" w:name="_Toc497997511"/>
      <w:r w:rsidRPr="00CE04D1">
        <w:lastRenderedPageBreak/>
        <w:t>Verkeerde index van een matrix of een vector</w:t>
      </w:r>
      <w:bookmarkEnd w:id="9"/>
    </w:p>
    <w:p w14:paraId="40037F0A" w14:textId="4D0B055E" w:rsidR="0098176B" w:rsidRDefault="00BE20D6" w:rsidP="0098176B">
      <w:pPr>
        <w:pStyle w:val="ListParagraph"/>
      </w:pPr>
      <w:r>
        <w:t>Als we van een matrix of vector een element opvrag</w:t>
      </w:r>
      <w:r w:rsidR="00CE04D1">
        <w:t>en dat niet bestaat</w:t>
      </w:r>
      <w:r w:rsidR="00F1720E">
        <w:t>,</w:t>
      </w:r>
      <w:r w:rsidR="00CE04D1">
        <w:t xml:space="preserve"> dan geeft Ma</w:t>
      </w:r>
      <w:r>
        <w:t xml:space="preserve">tlab een foutmelding zoals </w:t>
      </w:r>
      <w:r w:rsidR="00F1720E">
        <w:t xml:space="preserve">dat </w:t>
      </w:r>
      <w:r>
        <w:t>het geval is bij de volgende commando’s:</w:t>
      </w:r>
    </w:p>
    <w:p w14:paraId="6D742C7F" w14:textId="77777777" w:rsidR="00BE20D6" w:rsidRDefault="00BE20D6" w:rsidP="0098176B">
      <w:pPr>
        <w:pStyle w:val="ListParagraph"/>
      </w:pPr>
    </w:p>
    <w:p w14:paraId="3D06DF3B"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A = [1 2 3;4 5 6];</w:t>
      </w:r>
    </w:p>
    <w:p w14:paraId="1CE1AB9E"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v = [1 2 3 4];</w:t>
      </w:r>
    </w:p>
    <w:p w14:paraId="4BAEC07C" w14:textId="77777777" w:rsidR="00BE20D6" w:rsidRPr="001E12E7" w:rsidRDefault="00BE20D6" w:rsidP="00BE20D6">
      <w:pPr>
        <w:autoSpaceDE w:val="0"/>
        <w:autoSpaceDN w:val="0"/>
        <w:adjustRightInd w:val="0"/>
        <w:spacing w:after="0" w:line="240" w:lineRule="auto"/>
        <w:ind w:left="720"/>
        <w:rPr>
          <w:rFonts w:ascii="Consolas" w:hAnsi="Consolas" w:cs="Courier New"/>
          <w:sz w:val="28"/>
          <w:szCs w:val="24"/>
        </w:rPr>
      </w:pPr>
      <w:r w:rsidRPr="001E12E7">
        <w:rPr>
          <w:rFonts w:ascii="Consolas" w:hAnsi="Consolas" w:cs="Courier New"/>
          <w:color w:val="000000"/>
          <w:szCs w:val="20"/>
        </w:rPr>
        <w:t>A(10)</w:t>
      </w:r>
    </w:p>
    <w:p w14:paraId="3E409F21" w14:textId="209D7404" w:rsidR="00BE20D6" w:rsidRPr="001E12E7" w:rsidRDefault="00BE20D6" w:rsidP="00BE20D6">
      <w:pPr>
        <w:ind w:left="720"/>
        <w:rPr>
          <w:rFonts w:ascii="Consolas" w:hAnsi="Consolas"/>
          <w:sz w:val="24"/>
        </w:rPr>
      </w:pPr>
      <w:r w:rsidRPr="001E12E7">
        <w:rPr>
          <w:rFonts w:ascii="Consolas" w:hAnsi="Consolas" w:cs="Courier New"/>
          <w:color w:val="000000"/>
          <w:szCs w:val="20"/>
        </w:rPr>
        <w:t>v(5)</w:t>
      </w:r>
    </w:p>
    <w:p w14:paraId="5F2D712C" w14:textId="479D1B20" w:rsidR="00BE20D6" w:rsidRPr="001E12E7" w:rsidRDefault="00BE20D6" w:rsidP="00BE20D6">
      <w:pPr>
        <w:pStyle w:val="ListParagraph"/>
        <w:rPr>
          <w:rFonts w:ascii="Consolas" w:hAnsi="Consolas"/>
          <w:color w:val="FF0000"/>
        </w:rPr>
      </w:pPr>
      <w:r w:rsidRPr="001E12E7">
        <w:rPr>
          <w:rFonts w:ascii="Consolas" w:hAnsi="Consolas"/>
          <w:color w:val="FF0000"/>
        </w:rPr>
        <w:t>Index exceeds matrix dimensions.</w:t>
      </w:r>
    </w:p>
    <w:p w14:paraId="3FFE8138" w14:textId="77777777" w:rsidR="00BE20D6" w:rsidRDefault="00BE20D6" w:rsidP="00BE20D6">
      <w:pPr>
        <w:pStyle w:val="ListParagraph"/>
        <w:rPr>
          <w:rFonts w:ascii="Consolas" w:hAnsi="Consolas"/>
          <w:color w:val="FF0000"/>
        </w:rPr>
      </w:pPr>
    </w:p>
    <w:p w14:paraId="3AD9CEB3" w14:textId="64802092" w:rsidR="00F1720E" w:rsidRPr="001E12E7" w:rsidRDefault="001E12E7" w:rsidP="00BE20D6">
      <w:pPr>
        <w:pStyle w:val="ListParagraph"/>
        <w:rPr>
          <w:color w:val="000000" w:themeColor="text1"/>
        </w:rPr>
      </w:pPr>
      <w:r>
        <w:rPr>
          <w:color w:val="000000" w:themeColor="text1"/>
        </w:rPr>
        <w:t xml:space="preserve">Matrix </w:t>
      </w:r>
      <w:r w:rsidR="00F1720E" w:rsidRPr="001E12E7">
        <w:rPr>
          <w:color w:val="000000" w:themeColor="text1"/>
        </w:rPr>
        <w:t>A heeft maar 6 elementen, dus het opvragen van het 10</w:t>
      </w:r>
      <w:r w:rsidR="00F1720E" w:rsidRPr="001E12E7">
        <w:rPr>
          <w:color w:val="000000" w:themeColor="text1"/>
          <w:vertAlign w:val="superscript"/>
        </w:rPr>
        <w:t>e</w:t>
      </w:r>
      <w:r w:rsidR="00F1720E" w:rsidRPr="001E12E7">
        <w:rPr>
          <w:color w:val="000000" w:themeColor="text1"/>
        </w:rPr>
        <w:t xml:space="preserve"> element kan niet. Matlab geeft terecht een foutmelding. Hetzelfde geldt voor de vector v.</w:t>
      </w:r>
    </w:p>
    <w:p w14:paraId="6347FDA5" w14:textId="77777777" w:rsidR="00F1720E" w:rsidRPr="001E12E7" w:rsidRDefault="00F1720E" w:rsidP="00BE20D6">
      <w:pPr>
        <w:pStyle w:val="ListParagraph"/>
        <w:rPr>
          <w:rFonts w:ascii="Consolas" w:hAnsi="Consolas"/>
          <w:color w:val="FF0000"/>
        </w:rPr>
      </w:pPr>
    </w:p>
    <w:p w14:paraId="712662EE" w14:textId="289D4782" w:rsidR="00BE20D6" w:rsidRDefault="00BE20D6" w:rsidP="00BE20D6">
      <w:pPr>
        <w:pStyle w:val="ListParagraph"/>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stParagraph"/>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stParagraph"/>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stParagraph"/>
        <w:rPr>
          <w:rFonts w:ascii="Consolas" w:hAnsi="Consolas"/>
          <w:lang w:val="en-US"/>
        </w:rPr>
      </w:pPr>
    </w:p>
    <w:p w14:paraId="14F0C2A5" w14:textId="2DB06898" w:rsidR="00C935C8" w:rsidRDefault="00BE20D6" w:rsidP="00C935C8">
      <w:pPr>
        <w:pStyle w:val="ListParagraph"/>
        <w:rPr>
          <w:rFonts w:ascii="Consolas" w:hAnsi="Consolas"/>
          <w:color w:val="FF0000"/>
          <w:lang w:val="en-US"/>
        </w:rPr>
      </w:pPr>
      <w:r w:rsidRPr="00BE20D6">
        <w:rPr>
          <w:rFonts w:ascii="Consolas" w:hAnsi="Consolas"/>
          <w:color w:val="FF0000"/>
          <w:lang w:val="en-US"/>
        </w:rPr>
        <w:t>Subscript indices must either be real positive integers or logicals.</w:t>
      </w:r>
    </w:p>
    <w:p w14:paraId="6CBD3F1B" w14:textId="77777777" w:rsidR="00F1720E" w:rsidRDefault="00F1720E" w:rsidP="00C935C8">
      <w:pPr>
        <w:pStyle w:val="ListParagraph"/>
        <w:rPr>
          <w:rFonts w:ascii="Consolas" w:hAnsi="Consolas"/>
          <w:color w:val="FF0000"/>
          <w:lang w:val="en-US"/>
        </w:rPr>
      </w:pPr>
    </w:p>
    <w:p w14:paraId="332ACD38" w14:textId="3A7CAA8F" w:rsidR="00F1720E" w:rsidRPr="001E12E7" w:rsidRDefault="00F1720E" w:rsidP="00C935C8">
      <w:pPr>
        <w:pStyle w:val="ListParagraph"/>
        <w:rPr>
          <w:color w:val="000000" w:themeColor="text1"/>
        </w:rPr>
      </w:pPr>
      <w:r w:rsidRPr="001E12E7">
        <w:rPr>
          <w:color w:val="000000" w:themeColor="text1"/>
        </w:rPr>
        <w:t xml:space="preserve">Dus </w:t>
      </w:r>
      <w:r w:rsidR="001E12E7" w:rsidRPr="001E12E7">
        <w:rPr>
          <w:color w:val="000000" w:themeColor="text1"/>
        </w:rPr>
        <w:t>onthoudt</w:t>
      </w:r>
      <w:r w:rsidRPr="001E12E7">
        <w:rPr>
          <w:color w:val="000000" w:themeColor="text1"/>
        </w:rPr>
        <w:t xml:space="preserve">: indexen mogen alleen maar uit positieve gehele getallen bestaan. Soms heb je niet in de gaten dat daar iets misgaat, bijvoorbeeld als je i als index gebruikt en i = 2.00000000000000001. In dat geval moet je i even afronden met de function </w:t>
      </w:r>
      <w:r w:rsidRPr="001E12E7">
        <w:rPr>
          <w:b/>
          <w:color w:val="000000" w:themeColor="text1"/>
        </w:rPr>
        <w:t>round</w:t>
      </w:r>
      <w:r w:rsidRPr="001E12E7">
        <w:rPr>
          <w:color w:val="000000" w:themeColor="text1"/>
        </w:rPr>
        <w:t>.</w:t>
      </w:r>
      <w:r w:rsidR="001E12E7">
        <w:rPr>
          <w:color w:val="000000" w:themeColor="text1"/>
        </w:rPr>
        <w:t xml:space="preserve"> </w:t>
      </w:r>
    </w:p>
    <w:p w14:paraId="2191E09C" w14:textId="77777777" w:rsidR="00EF48FB" w:rsidRPr="004C50EC" w:rsidRDefault="00EF48FB" w:rsidP="00EF48FB">
      <w:pPr>
        <w:pStyle w:val="Heading3"/>
        <w:rPr>
          <w:lang w:val="en-US"/>
        </w:rPr>
      </w:pPr>
      <w:bookmarkStart w:id="10" w:name="_Toc497997512"/>
      <w:r w:rsidRPr="004C50EC">
        <w:rPr>
          <w:lang w:val="en-US"/>
        </w:rPr>
        <w:t>Opdrachten</w:t>
      </w:r>
      <w:bookmarkEnd w:id="10"/>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stParagraph"/>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494EF663" w14:textId="2472BC9B" w:rsidR="00EF48FB" w:rsidRPr="00731956" w:rsidRDefault="00720F83" w:rsidP="00EF48FB">
      <w:pPr>
        <w:ind w:left="720"/>
        <w:rPr>
          <w:rFonts w:ascii="Consolas" w:hAnsi="Consolas" w:cs="Courier New"/>
          <w:color w:val="000000"/>
          <w:szCs w:val="20"/>
        </w:rPr>
      </w:pPr>
      <w:r w:rsidRPr="00731956">
        <w:rPr>
          <w:rFonts w:ascii="Consolas" w:hAnsi="Consolas" w:cs="Courier New"/>
          <w:color w:val="000000"/>
          <w:szCs w:val="20"/>
        </w:rPr>
        <w:t>kniehoek</w:t>
      </w:r>
      <w:r w:rsidR="00EF48FB" w:rsidRPr="00731956">
        <w:rPr>
          <w:rFonts w:ascii="Consolas" w:hAnsi="Consolas" w:cs="Courier New"/>
          <w:color w:val="000000"/>
          <w:szCs w:val="20"/>
        </w:rPr>
        <w:t>(</w:t>
      </w:r>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stParagraph"/>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6B053855" w14:textId="0EE898DB" w:rsidR="00720F83" w:rsidRPr="00731956" w:rsidRDefault="00720F83" w:rsidP="00720F83">
      <w:pPr>
        <w:ind w:left="720"/>
        <w:rPr>
          <w:rFonts w:ascii="Consolas" w:hAnsi="Consolas" w:cs="Courier New"/>
          <w:color w:val="000000"/>
          <w:szCs w:val="20"/>
        </w:rPr>
      </w:pPr>
      <w:r w:rsidRPr="00731956">
        <w:rPr>
          <w:rFonts w:ascii="Consolas" w:hAnsi="Consolas" w:cs="Courier New"/>
          <w:color w:val="000000"/>
          <w:szCs w:val="20"/>
        </w:rPr>
        <w:t>kniehoek(3,1)</w:t>
      </w:r>
    </w:p>
    <w:p w14:paraId="424EF83C" w14:textId="21C04984" w:rsidR="00720F83" w:rsidRPr="001E12E7" w:rsidRDefault="00285B56" w:rsidP="00720F83">
      <w:pPr>
        <w:ind w:left="720"/>
        <w:rPr>
          <w:rFonts w:ascii="Consolas" w:hAnsi="Consolas"/>
          <w:b/>
          <w:sz w:val="24"/>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r w:rsidRPr="001E12E7">
        <w:rPr>
          <w:rFonts w:ascii="Consolas" w:hAnsi="Consolas" w:cs="Courier New"/>
          <w:b/>
          <w:color w:val="000000"/>
          <w:szCs w:val="20"/>
        </w:rPr>
        <w:t>l</w:t>
      </w:r>
      <w:r w:rsidR="00720F83" w:rsidRPr="001E12E7">
        <w:rPr>
          <w:rFonts w:ascii="Consolas" w:hAnsi="Consolas" w:cs="Courier New"/>
          <w:b/>
          <w:color w:val="000000"/>
          <w:szCs w:val="20"/>
        </w:rPr>
        <w:t>os deze op.</w:t>
      </w:r>
    </w:p>
    <w:p w14:paraId="635EDE99" w14:textId="7B72174F" w:rsidR="00731956" w:rsidRPr="001E12E7" w:rsidRDefault="00731956">
      <w:pPr>
        <w:rPr>
          <w:rFonts w:ascii="Consolas" w:hAnsi="Consolas"/>
          <w:b/>
          <w:sz w:val="24"/>
        </w:rPr>
      </w:pPr>
      <w:r w:rsidRPr="001E12E7">
        <w:rPr>
          <w:rFonts w:ascii="Consolas" w:hAnsi="Consolas"/>
          <w:b/>
          <w:sz w:val="24"/>
        </w:rPr>
        <w:br w:type="page"/>
      </w:r>
    </w:p>
    <w:p w14:paraId="49D03AE2" w14:textId="6FDDE3A0" w:rsidR="0025340E" w:rsidRPr="00CE04D1" w:rsidRDefault="0025340E" w:rsidP="00F038C7">
      <w:pPr>
        <w:pStyle w:val="Heading2"/>
      </w:pPr>
      <w:bookmarkStart w:id="11" w:name="_Toc497997513"/>
      <w:r w:rsidRPr="00CE04D1">
        <w:lastRenderedPageBreak/>
        <w:t>Het gebruik van een enkel ‘=’- teken i</w:t>
      </w:r>
      <w:r w:rsidR="00840618">
        <w:t>n plaats van</w:t>
      </w:r>
      <w:r w:rsidRPr="00CE04D1">
        <w:t xml:space="preserve"> twee</w:t>
      </w:r>
      <w:bookmarkEnd w:id="11"/>
    </w:p>
    <w:p w14:paraId="36802C82" w14:textId="1B38DF5E" w:rsidR="0078443D" w:rsidRPr="0078443D" w:rsidRDefault="0078443D" w:rsidP="0078443D">
      <w:pPr>
        <w:pStyle w:val="ListParagraph"/>
      </w:pPr>
      <w:r>
        <w:t>Als we wille</w:t>
      </w:r>
      <w:r w:rsidR="00957A92">
        <w:t>n</w:t>
      </w:r>
      <w:r>
        <w:t xml:space="preserve"> bepalen of een variabele gelijk is aan een bepaalde waarde</w:t>
      </w:r>
      <w:r w:rsidR="00840618">
        <w:t>,</w:t>
      </w:r>
      <w:r>
        <w:t xml:space="preserve"> dan gebruiken we twee ‘=’-tekens. Als we één</w:t>
      </w:r>
      <w:r w:rsidRPr="0078443D">
        <w:t xml:space="preserve"> ‘=’-teken gebruiken, dan is het een toewijzing zoals </w:t>
      </w:r>
      <w:r w:rsidR="00840618">
        <w:t xml:space="preserve">in </w:t>
      </w:r>
      <w:r w:rsidRPr="0078443D">
        <w:t>de eerste regel van de volgende code</w:t>
      </w:r>
      <w:r w:rsidR="00840618">
        <w:t>:</w:t>
      </w:r>
    </w:p>
    <w:p w14:paraId="5045AFB5"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00"/>
          <w:szCs w:val="20"/>
        </w:rPr>
        <w:t xml:space="preserve">n = 5; </w:t>
      </w:r>
    </w:p>
    <w:p w14:paraId="1C72A0D4"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FF"/>
          <w:szCs w:val="20"/>
        </w:rPr>
        <w:t>if</w:t>
      </w:r>
      <w:r w:rsidRPr="00A757D0">
        <w:rPr>
          <w:rFonts w:ascii="Consolas" w:hAnsi="Consolas" w:cs="Courier New"/>
          <w:color w:val="000000"/>
          <w:szCs w:val="20"/>
        </w:rPr>
        <w:t xml:space="preserve"> n = 4 </w:t>
      </w:r>
    </w:p>
    <w:p w14:paraId="74909D6F" w14:textId="77777777" w:rsidR="0078443D" w:rsidRPr="00A757D0" w:rsidRDefault="0078443D" w:rsidP="0078443D">
      <w:pPr>
        <w:autoSpaceDE w:val="0"/>
        <w:autoSpaceDN w:val="0"/>
        <w:adjustRightInd w:val="0"/>
        <w:spacing w:after="0" w:line="240" w:lineRule="auto"/>
        <w:ind w:left="720"/>
        <w:rPr>
          <w:rFonts w:ascii="Consolas" w:hAnsi="Consolas" w:cs="Courier New"/>
          <w:sz w:val="28"/>
          <w:szCs w:val="24"/>
        </w:rPr>
      </w:pPr>
      <w:r w:rsidRPr="00A757D0">
        <w:rPr>
          <w:rFonts w:ascii="Consolas" w:hAnsi="Consolas" w:cs="Courier New"/>
          <w:color w:val="000000"/>
          <w:szCs w:val="20"/>
        </w:rPr>
        <w:t xml:space="preserve">    n = n^2; </w:t>
      </w:r>
    </w:p>
    <w:p w14:paraId="6AF4A2E8"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r w:rsidRPr="00A757D0">
        <w:rPr>
          <w:rFonts w:ascii="Consolas" w:hAnsi="Consolas" w:cs="Courier New"/>
          <w:color w:val="0000FF"/>
          <w:szCs w:val="20"/>
        </w:rPr>
        <w:t>end</w:t>
      </w:r>
    </w:p>
    <w:p w14:paraId="1846DBB7" w14:textId="77777777" w:rsidR="0078443D" w:rsidRPr="00A757D0" w:rsidRDefault="0078443D" w:rsidP="0078443D">
      <w:pPr>
        <w:autoSpaceDE w:val="0"/>
        <w:autoSpaceDN w:val="0"/>
        <w:adjustRightInd w:val="0"/>
        <w:spacing w:after="0" w:line="240" w:lineRule="auto"/>
        <w:ind w:left="720"/>
        <w:rPr>
          <w:rFonts w:ascii="Consolas" w:hAnsi="Consolas" w:cs="Courier New"/>
          <w:color w:val="0000FF"/>
          <w:szCs w:val="20"/>
        </w:rPr>
      </w:pPr>
    </w:p>
    <w:p w14:paraId="5D318AE9" w14:textId="77777777" w:rsidR="00A92E88" w:rsidRPr="00A757D0" w:rsidRDefault="00A92E88" w:rsidP="0078443D">
      <w:pPr>
        <w:autoSpaceDE w:val="0"/>
        <w:autoSpaceDN w:val="0"/>
        <w:adjustRightInd w:val="0"/>
        <w:spacing w:after="0" w:line="240" w:lineRule="auto"/>
        <w:ind w:left="720"/>
        <w:rPr>
          <w:rFonts w:ascii="Consolas" w:hAnsi="Consolas" w:cs="Courier New"/>
          <w:color w:val="0000FF"/>
          <w:szCs w:val="20"/>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42C954B2" w14:textId="77777777" w:rsidR="00A757D0" w:rsidRPr="00414F91" w:rsidRDefault="00A757D0" w:rsidP="00414F91">
      <w:pPr>
        <w:autoSpaceDE w:val="0"/>
        <w:autoSpaceDN w:val="0"/>
        <w:adjustRightInd w:val="0"/>
        <w:spacing w:after="0" w:line="240" w:lineRule="auto"/>
        <w:ind w:left="720"/>
        <w:rPr>
          <w:rFonts w:ascii="Consolas" w:hAnsi="Consolas" w:cs="Courier New"/>
          <w:color w:val="FF0000"/>
          <w:szCs w:val="24"/>
          <w:lang w:val="en-US"/>
        </w:rPr>
      </w:pPr>
    </w:p>
    <w:p w14:paraId="6FBC3A31" w14:textId="0A8C4896" w:rsidR="00A757D0" w:rsidRPr="00A757D0" w:rsidRDefault="00A757D0" w:rsidP="00A757D0">
      <w:pPr>
        <w:autoSpaceDE w:val="0"/>
        <w:autoSpaceDN w:val="0"/>
        <w:adjustRightInd w:val="0"/>
        <w:spacing w:after="0" w:line="240" w:lineRule="auto"/>
        <w:ind w:left="720"/>
        <w:rPr>
          <w:rFonts w:cs="Courier New"/>
          <w:color w:val="000000" w:themeColor="text1"/>
          <w:szCs w:val="20"/>
        </w:rPr>
      </w:pPr>
      <w:r w:rsidRPr="00A757D0">
        <w:rPr>
          <w:rFonts w:cs="Courier New"/>
          <w:color w:val="000000" w:themeColor="text1"/>
          <w:szCs w:val="20"/>
        </w:rPr>
        <w:t>In de tweede regel gaat dus fout!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Heading3"/>
        <w:rPr>
          <w:lang w:val="en-US"/>
        </w:rPr>
      </w:pPr>
      <w:bookmarkStart w:id="12" w:name="_Toc497997514"/>
      <w:r w:rsidRPr="004C50EC">
        <w:rPr>
          <w:lang w:val="en-US"/>
        </w:rPr>
        <w:t>Opdrachten</w:t>
      </w:r>
      <w:bookmarkEnd w:id="12"/>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5D8CDD2A"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000000"/>
        </w:rPr>
        <w:t xml:space="preserve"> snelheid == 4</w:t>
      </w:r>
    </w:p>
    <w:p w14:paraId="40518906" w14:textId="2DF1470F"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 = </w:t>
      </w:r>
      <w:r w:rsidR="00A757D0" w:rsidRPr="00731956">
        <w:rPr>
          <w:rFonts w:ascii="Consolas" w:hAnsi="Consolas" w:cs="Courier"/>
          <w:color w:val="000000"/>
        </w:rPr>
        <w:t>snelheid</w:t>
      </w:r>
      <w:r w:rsidRPr="00731956">
        <w:rPr>
          <w:rFonts w:ascii="Consolas" w:hAnsi="Consolas" w:cs="Courier"/>
          <w:color w:val="000000"/>
        </w:rPr>
        <w:t>^2;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w:t>
      </w:r>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r w:rsidRPr="00731956">
        <w:rPr>
          <w:rFonts w:ascii="Consolas" w:hAnsi="Consolas" w:cs="Courier"/>
          <w:color w:val="0000FF"/>
        </w:rPr>
        <w:t>end</w:t>
      </w:r>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4491A924" w:rsid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Maak het bovenstaande commando</w:t>
      </w:r>
      <w:r w:rsidRPr="004C50EC">
        <w:rPr>
          <w:b/>
        </w:rPr>
        <w:t xml:space="preserve"> kloppend</w:t>
      </w:r>
      <w:r w:rsidR="00461FDB">
        <w:rPr>
          <w:b/>
        </w:rPr>
        <w:t>.</w:t>
      </w:r>
    </w:p>
    <w:p w14:paraId="2D08FB59" w14:textId="77777777" w:rsidR="00140255" w:rsidRPr="004C50EC" w:rsidRDefault="00140255" w:rsidP="004C50EC">
      <w:pPr>
        <w:widowControl w:val="0"/>
        <w:autoSpaceDE w:val="0"/>
        <w:autoSpaceDN w:val="0"/>
        <w:adjustRightInd w:val="0"/>
        <w:spacing w:after="0" w:line="240" w:lineRule="auto"/>
        <w:rPr>
          <w:b/>
        </w:rPr>
      </w:pPr>
    </w:p>
    <w:p w14:paraId="40DFB95C" w14:textId="72B3863B" w:rsidR="00731956" w:rsidRDefault="00731956">
      <w:pPr>
        <w:rPr>
          <w:b/>
        </w:rPr>
      </w:pPr>
      <w:r>
        <w:rPr>
          <w:b/>
        </w:rPr>
        <w:br w:type="page"/>
      </w:r>
    </w:p>
    <w:p w14:paraId="2EDBF895" w14:textId="6522330B" w:rsidR="0025340E" w:rsidRPr="00CE04D1" w:rsidRDefault="0025340E" w:rsidP="00F038C7">
      <w:pPr>
        <w:pStyle w:val="Heading2"/>
      </w:pPr>
      <w:bookmarkStart w:id="13" w:name="_Toc497997515"/>
      <w:r w:rsidRPr="00CE04D1">
        <w:lastRenderedPageBreak/>
        <w:t>Toewijzing van een verkeerd aantal elementen</w:t>
      </w:r>
      <w:bookmarkEnd w:id="13"/>
    </w:p>
    <w:p w14:paraId="77F1EC31" w14:textId="7FB0EADB" w:rsidR="00CE04D1" w:rsidRDefault="00CE04D1" w:rsidP="00CE04D1">
      <w:pPr>
        <w:pStyle w:val="ListParagraph"/>
      </w:pPr>
      <w:r>
        <w:t>Als we een aantal elementen in een matrix of vector willen plaatsen</w:t>
      </w:r>
      <w:r w:rsidR="002344C9">
        <w:t>,</w:t>
      </w:r>
      <w:r>
        <w:t xml:space="preserve"> dan moet het aantal elementen (en de vorm </w:t>
      </w:r>
      <w:r w:rsidR="004C50EC">
        <w:t>daarvan) overeen</w:t>
      </w:r>
      <w:r>
        <w:t>komen met het aantal (en de vorm) van die elementen. In het volgende voorbeeld gaat het dan ook fout</w:t>
      </w:r>
      <w:ins w:id="14" w:author="Faber, H." w:date="2017-11-16T10:38:00Z">
        <w:r w:rsidR="00E73659">
          <w:t>,</w:t>
        </w:r>
      </w:ins>
      <w:r>
        <w:t xml:space="preserve"> omdat we op een enkele plek drie elementen willen zetten:</w:t>
      </w:r>
    </w:p>
    <w:p w14:paraId="058E2FCB" w14:textId="77777777" w:rsidR="00CE04D1" w:rsidRDefault="00CE04D1" w:rsidP="00CE04D1">
      <w:pPr>
        <w:pStyle w:val="ListParagraph"/>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49906B80" w:rsidR="00CE04D1" w:rsidRDefault="00CE04D1" w:rsidP="00CE04D1">
      <w:pPr>
        <w:pStyle w:val="ListParagraph"/>
      </w:pPr>
      <w:r>
        <w:t xml:space="preserve">Dit geeft de </w:t>
      </w:r>
      <w:r w:rsidR="004C50EC">
        <w:t>volgende</w:t>
      </w:r>
      <w:r>
        <w:t xml:space="preserve"> foutmelding:</w:t>
      </w:r>
    </w:p>
    <w:p w14:paraId="4D34E03F" w14:textId="137FD7A7" w:rsidR="00CE04D1" w:rsidRDefault="00CE04D1" w:rsidP="00CE04D1">
      <w:pPr>
        <w:pStyle w:val="ListParagraph"/>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stParagraph"/>
        <w:rPr>
          <w:rFonts w:ascii="Consolas" w:hAnsi="Consolas"/>
          <w:color w:val="FF0000"/>
          <w:lang w:val="en-US"/>
        </w:rPr>
      </w:pPr>
    </w:p>
    <w:p w14:paraId="356DC48D" w14:textId="2DEB840F" w:rsidR="00EF48FB" w:rsidRPr="009E7888" w:rsidRDefault="00EF48FB" w:rsidP="00CE04D1">
      <w:pPr>
        <w:pStyle w:val="ListParagraph"/>
        <w:rPr>
          <w:color w:val="000000" w:themeColor="text1"/>
          <w:lang w:val="en-US"/>
        </w:rPr>
      </w:pPr>
      <w:r w:rsidRPr="009E7888">
        <w:rPr>
          <w:color w:val="000000" w:themeColor="text1"/>
          <w:lang w:val="en-US"/>
        </w:rPr>
        <w:t>Dit kan ook voorkomen:</w:t>
      </w:r>
    </w:p>
    <w:p w14:paraId="1BF6C8D7" w14:textId="77777777" w:rsidR="00EF48FB" w:rsidRDefault="00EF48FB" w:rsidP="00CE04D1">
      <w:pPr>
        <w:pStyle w:val="ListParagraph"/>
        <w:rPr>
          <w:rFonts w:ascii="Consolas" w:hAnsi="Consolas"/>
          <w:color w:val="FF0000"/>
          <w:lang w:val="en-US"/>
        </w:rPr>
      </w:pPr>
    </w:p>
    <w:p w14:paraId="072B657D" w14:textId="22BA1E20" w:rsidR="00EF48FB"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stParagraph"/>
        <w:rPr>
          <w:color w:val="000000" w:themeColor="text1"/>
          <w:lang w:val="en-US"/>
        </w:rPr>
      </w:pPr>
      <w:r w:rsidRPr="009E7888">
        <w:rPr>
          <w:color w:val="000000" w:themeColor="text1"/>
          <w:lang w:val="en-US"/>
        </w:rPr>
        <w:t>of dit:</w:t>
      </w:r>
    </w:p>
    <w:p w14:paraId="4CE572D4" w14:textId="77777777" w:rsidR="00EF48FB" w:rsidRPr="00EF48FB" w:rsidRDefault="00EF48FB" w:rsidP="00CE04D1">
      <w:pPr>
        <w:pStyle w:val="ListParagraph"/>
        <w:rPr>
          <w:rFonts w:ascii="Consolas" w:hAnsi="Consolas"/>
          <w:color w:val="000000" w:themeColor="text1"/>
          <w:lang w:val="en-US"/>
        </w:rPr>
      </w:pPr>
    </w:p>
    <w:p w14:paraId="6583AA5C" w14:textId="03A29A21" w:rsidR="00EF48FB" w:rsidRDefault="00EF48FB" w:rsidP="00CE04D1">
      <w:pPr>
        <w:pStyle w:val="ListParagraph"/>
        <w:rPr>
          <w:rFonts w:ascii="Consolas" w:hAnsi="Consolas"/>
          <w:color w:val="FF0000"/>
          <w:lang w:val="en-US"/>
        </w:rPr>
      </w:pPr>
      <w:r w:rsidRPr="00EF48FB">
        <w:rPr>
          <w:rFonts w:ascii="Consolas" w:hAnsi="Consolas"/>
          <w:noProof/>
          <w:color w:val="FF0000"/>
          <w:lang w:val="en-US" w:eastAsia="zh-CN"/>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7830"/>
                    </a:xfrm>
                    <a:prstGeom prst="rect">
                      <a:avLst/>
                    </a:prstGeom>
                  </pic:spPr>
                </pic:pic>
              </a:graphicData>
            </a:graphic>
          </wp:inline>
        </w:drawing>
      </w:r>
    </w:p>
    <w:p w14:paraId="412EE1C6" w14:textId="3E98397A" w:rsidR="00E73659" w:rsidRPr="00A757D0" w:rsidRDefault="00E73659" w:rsidP="00CE04D1">
      <w:pPr>
        <w:pStyle w:val="ListParagraph"/>
        <w:rPr>
          <w:b/>
          <w:color w:val="000000" w:themeColor="text1"/>
        </w:rPr>
      </w:pPr>
      <w:r w:rsidRPr="00A757D0">
        <w:rPr>
          <w:b/>
          <w:color w:val="000000" w:themeColor="text1"/>
        </w:rPr>
        <w:t>Ga bij de twee voorgaande voorbeelden zorgvuldig na wat er mis is en hoe je het zou kunnen oplossen.</w:t>
      </w:r>
    </w:p>
    <w:p w14:paraId="6DAB888D" w14:textId="45C9E6E5" w:rsidR="00CE04D1" w:rsidRDefault="00DC0745" w:rsidP="00DC0745">
      <w:pPr>
        <w:pStyle w:val="Heading3"/>
        <w:rPr>
          <w:lang w:val="en-US"/>
        </w:rPr>
      </w:pPr>
      <w:bookmarkStart w:id="15" w:name="_Toc497997516"/>
      <w:r>
        <w:rPr>
          <w:lang w:val="en-US"/>
        </w:rPr>
        <w:t>Opdrachten</w:t>
      </w:r>
      <w:bookmarkEnd w:id="15"/>
    </w:p>
    <w:p w14:paraId="1B1E5235" w14:textId="14255E01" w:rsidR="00DC0745" w:rsidRPr="000C26C4" w:rsidRDefault="00DC0745" w:rsidP="00DC0745">
      <w:pPr>
        <w:ind w:left="576"/>
        <w:rPr>
          <w:b/>
          <w:u w:val="single"/>
        </w:rPr>
      </w:pPr>
      <w:r w:rsidRPr="000C26C4">
        <w:rPr>
          <w:b/>
          <w:u w:val="single"/>
        </w:rPr>
        <w:t>Vraag 1</w:t>
      </w:r>
    </w:p>
    <w:p w14:paraId="2295A646" w14:textId="6E4F81CC"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 xml:space="preserve">Carlo wil een mooie rijvector krijgen </w:t>
      </w:r>
      <w:r w:rsidR="00E73659">
        <w:rPr>
          <w:rFonts w:ascii="Consolas" w:hAnsi="Consolas" w:cs="Courier New"/>
          <w:color w:val="000000"/>
          <w:szCs w:val="20"/>
        </w:rPr>
        <w:t>waarvan de waardes met gelijke stapjes oplopen</w:t>
      </w:r>
      <w:r>
        <w:rPr>
          <w:rFonts w:ascii="Consolas" w:hAnsi="Consolas" w:cs="Courier New"/>
          <w:color w:val="000000"/>
          <w:szCs w:val="20"/>
        </w:rPr>
        <w:t xml:space="preserve">. Hiervoor moet hij de eerste drie cijfers van vector A veranderen </w:t>
      </w:r>
      <w:r w:rsidR="00E73659">
        <w:rPr>
          <w:rFonts w:ascii="Consolas" w:hAnsi="Consolas" w:cs="Courier New"/>
          <w:color w:val="000000"/>
          <w:szCs w:val="20"/>
        </w:rPr>
        <w:t>in:</w:t>
      </w:r>
      <w:r>
        <w:rPr>
          <w:rFonts w:ascii="Consolas" w:hAnsi="Consolas" w:cs="Courier New"/>
          <w:color w:val="000000"/>
          <w:szCs w:val="20"/>
        </w:rPr>
        <w:t xml:space="preserve">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1C3FD2D5" w:rsidR="000C26C4" w:rsidRDefault="000C26C4" w:rsidP="00DC0745">
      <w:pPr>
        <w:ind w:left="576"/>
        <w:rPr>
          <w:b/>
        </w:rPr>
      </w:pPr>
      <w:r w:rsidRPr="000C26C4">
        <w:rPr>
          <w:b/>
        </w:rPr>
        <w:t xml:space="preserve">Hij krijgt een foutmelding. </w:t>
      </w:r>
      <w:r>
        <w:rPr>
          <w:b/>
        </w:rPr>
        <w:t xml:space="preserve">Wat </w:t>
      </w:r>
      <w:r w:rsidR="00E73659">
        <w:rPr>
          <w:b/>
        </w:rPr>
        <w:t>moet hij doen zodat het wel goed gaat</w:t>
      </w:r>
      <w:r>
        <w:rPr>
          <w:b/>
        </w:rPr>
        <w:t>?</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F61C075" w:rsidR="000C26C4" w:rsidRDefault="00EF48FB" w:rsidP="00DC0745">
      <w:pPr>
        <w:ind w:left="576"/>
      </w:pPr>
      <w:r>
        <w:lastRenderedPageBreak/>
        <w:t>Andreas</w:t>
      </w:r>
      <w:r w:rsidR="000C26C4">
        <w:t xml:space="preserve"> is druk bezig </w:t>
      </w:r>
      <w:r w:rsidR="00E73659">
        <w:t>om</w:t>
      </w:r>
      <w:r w:rsidR="000C26C4">
        <w:t xml:space="preserve"> zijn data in orde te maken. Hij heeft de onderstaande matrix B</w:t>
      </w:r>
      <w:r w:rsidR="00E73659">
        <w:t xml:space="preserve"> gemaakt</w:t>
      </w:r>
      <w:r w:rsidR="000C26C4">
        <w:t xml:space="preserve">. Hij wilt de laatst rij vervangen door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B(3,1:2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45520B05" w:rsidR="00EF48FB" w:rsidRDefault="00EF48FB" w:rsidP="00EF48FB">
      <w:pPr>
        <w:ind w:left="576"/>
        <w:rPr>
          <w:b/>
        </w:rPr>
      </w:pPr>
      <w:r w:rsidRPr="000C26C4">
        <w:rPr>
          <w:b/>
        </w:rPr>
        <w:t xml:space="preserve">Hij krijgt een foutmelding. </w:t>
      </w:r>
      <w:r>
        <w:rPr>
          <w:b/>
        </w:rPr>
        <w:t xml:space="preserve">Wat </w:t>
      </w:r>
      <w:r w:rsidR="00E73659">
        <w:rPr>
          <w:b/>
        </w:rPr>
        <w:t>moet hij doen zodat het wel goed gaat</w:t>
      </w:r>
      <w:r w:rsidR="00A757D0">
        <w:rPr>
          <w:b/>
        </w:rPr>
        <w:t xml:space="preserve"> ?</w:t>
      </w:r>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stParagraph"/>
        <w:rPr>
          <w:lang w:val="en-US"/>
        </w:rPr>
      </w:pPr>
    </w:p>
    <w:p w14:paraId="6C0D24F4" w14:textId="3C5730F2" w:rsidR="0025340E" w:rsidRDefault="0025340E" w:rsidP="00F038C7">
      <w:pPr>
        <w:pStyle w:val="Heading2"/>
      </w:pPr>
      <w:bookmarkStart w:id="16" w:name="_Toc497997517"/>
      <w:r w:rsidRPr="00CE04D1">
        <w:t>Verkeerd gebruik van een operator</w:t>
      </w:r>
      <w:bookmarkEnd w:id="16"/>
    </w:p>
    <w:p w14:paraId="6BEF17ED" w14:textId="42E5E1EA" w:rsidR="00CE04D1" w:rsidRDefault="00076390" w:rsidP="00CE04D1">
      <w:pPr>
        <w:pStyle w:val="ListParagraph"/>
      </w:pPr>
      <w:r>
        <w:t>Als we in een commando een operator te veel of te weinig zetten</w:t>
      </w:r>
      <w:r w:rsidR="002F4251">
        <w:t>,</w:t>
      </w:r>
      <w:r>
        <w:t xml:space="preserve"> zoals in het volgende voorbeeld</w:t>
      </w:r>
      <w:r w:rsidR="002F4251">
        <w:t>,</w:t>
      </w:r>
      <w:r>
        <w:t xml:space="preserve"> dan zal Matlab een foutmelding geven:</w:t>
      </w:r>
    </w:p>
    <w:p w14:paraId="7292F1ED" w14:textId="77777777" w:rsidR="00076390" w:rsidRDefault="00076390" w:rsidP="00CE04D1">
      <w:pPr>
        <w:pStyle w:val="ListParagraph"/>
      </w:pPr>
    </w:p>
    <w:p w14:paraId="0C457825" w14:textId="16F6F7AA" w:rsidR="00076390" w:rsidRPr="00A757D0" w:rsidRDefault="00BA34C8" w:rsidP="00076390">
      <w:pPr>
        <w:pStyle w:val="ListParagraph"/>
        <w:rPr>
          <w:rFonts w:ascii="Consolas" w:hAnsi="Consolas"/>
        </w:rPr>
      </w:pPr>
      <w:r w:rsidRPr="00A757D0">
        <w:rPr>
          <w:rFonts w:ascii="Consolas" w:hAnsi="Consolas"/>
        </w:rPr>
        <w:t xml:space="preserve">&gt;&gt; </w:t>
      </w:r>
      <w:r w:rsidR="00076390" w:rsidRPr="00A757D0">
        <w:rPr>
          <w:rFonts w:ascii="Consolas" w:hAnsi="Consolas"/>
        </w:rPr>
        <w:t>A(1:, 2)</w:t>
      </w:r>
    </w:p>
    <w:p w14:paraId="601EDBF0" w14:textId="4083808E" w:rsidR="00076390" w:rsidRPr="00A757D0" w:rsidRDefault="00076390" w:rsidP="00076390">
      <w:pPr>
        <w:pStyle w:val="ListParagraph"/>
        <w:rPr>
          <w:rFonts w:ascii="Consolas" w:hAnsi="Consolas"/>
          <w:color w:val="FF0000"/>
        </w:rPr>
      </w:pPr>
      <w:r w:rsidRPr="00A757D0">
        <w:rPr>
          <w:rFonts w:ascii="Consolas" w:hAnsi="Consolas"/>
          <w:color w:val="FF0000"/>
        </w:rPr>
        <w:t xml:space="preserve"> A(1:, 2)</w:t>
      </w:r>
    </w:p>
    <w:p w14:paraId="1AE869E2" w14:textId="77777777" w:rsidR="00076390" w:rsidRPr="00A757D0" w:rsidRDefault="00076390" w:rsidP="00076390">
      <w:pPr>
        <w:pStyle w:val="ListParagraph"/>
        <w:rPr>
          <w:rFonts w:ascii="Consolas" w:hAnsi="Consolas"/>
          <w:color w:val="FF0000"/>
        </w:rPr>
      </w:pPr>
      <w:r w:rsidRPr="00A757D0">
        <w:rPr>
          <w:rFonts w:ascii="Consolas" w:hAnsi="Consolas"/>
          <w:color w:val="FF0000"/>
        </w:rPr>
        <w:t xml:space="preserve">     ↑</w:t>
      </w:r>
    </w:p>
    <w:p w14:paraId="363EAAAE" w14:textId="6132BD3F" w:rsidR="00076390" w:rsidRPr="00A757D0" w:rsidRDefault="00076390" w:rsidP="00076390">
      <w:pPr>
        <w:pStyle w:val="ListParagraph"/>
        <w:rPr>
          <w:rFonts w:ascii="Consolas" w:hAnsi="Consolas"/>
          <w:color w:val="FF0000"/>
        </w:rPr>
      </w:pPr>
      <w:r w:rsidRPr="00A757D0">
        <w:rPr>
          <w:rFonts w:ascii="Consolas" w:hAnsi="Consolas"/>
          <w:color w:val="FF0000"/>
        </w:rPr>
        <w:t>Error: Unexpected MATLAB operator.</w:t>
      </w:r>
    </w:p>
    <w:p w14:paraId="0A57FB59" w14:textId="77777777" w:rsidR="00076390" w:rsidRPr="00A757D0" w:rsidRDefault="00076390" w:rsidP="00076390">
      <w:pPr>
        <w:pStyle w:val="ListParagraph"/>
        <w:rPr>
          <w:rFonts w:ascii="Consolas" w:hAnsi="Consolas"/>
          <w:color w:val="FF0000"/>
        </w:rPr>
      </w:pPr>
    </w:p>
    <w:p w14:paraId="5FBCF658" w14:textId="71536BE0" w:rsidR="00076390" w:rsidRDefault="00076390" w:rsidP="00076390">
      <w:pPr>
        <w:pStyle w:val="ListParagraph"/>
      </w:pPr>
      <w:r>
        <w:t>Matlab geeft aan waar de onverwachte operator staat.</w:t>
      </w:r>
    </w:p>
    <w:p w14:paraId="0B30FC80" w14:textId="77777777" w:rsidR="00076390" w:rsidRDefault="00076390" w:rsidP="00076390">
      <w:pPr>
        <w:pStyle w:val="ListParagraph"/>
      </w:pPr>
    </w:p>
    <w:p w14:paraId="3E9F6C2E" w14:textId="0505FE13" w:rsidR="004C50EC" w:rsidRPr="004C50EC" w:rsidRDefault="004C50EC" w:rsidP="00DC0745">
      <w:pPr>
        <w:pStyle w:val="Heading3"/>
      </w:pPr>
      <w:bookmarkStart w:id="17" w:name="_Toc497997518"/>
      <w:r w:rsidRPr="004C50EC">
        <w:t>Opdrachten</w:t>
      </w:r>
      <w:bookmarkEnd w:id="17"/>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D95E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snelheid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snelheid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snelheidNieuw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elseif</w:t>
      </w:r>
      <w:r w:rsidRPr="004C50EC">
        <w:rPr>
          <w:rFonts w:ascii="Consolas" w:hAnsi="Consolas" w:cs="Courier"/>
          <w:color w:val="000000"/>
          <w:lang w:val="en-US"/>
        </w:rPr>
        <w:t xml:space="preserve"> snelheid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27EBDB7D"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w:t>
      </w:r>
      <w:r w:rsidR="002F4251">
        <w:rPr>
          <w:b/>
        </w:rPr>
        <w:t>de bovenstaande code</w:t>
      </w:r>
      <w:r>
        <w:rPr>
          <w:b/>
        </w:rPr>
        <w:t xml:space="preserve"> en maak </w:t>
      </w:r>
      <w:r w:rsidRPr="004C50EC">
        <w:rPr>
          <w:b/>
        </w:rPr>
        <w:t>kloppend</w:t>
      </w:r>
      <w:r>
        <w:rPr>
          <w:b/>
        </w:rPr>
        <w:t>.</w:t>
      </w:r>
    </w:p>
    <w:p w14:paraId="44D09DA4" w14:textId="74631B79" w:rsidR="00731956" w:rsidRDefault="00731956"/>
    <w:p w14:paraId="4F4F9D6D" w14:textId="1403A9A8" w:rsidR="0025340E" w:rsidRDefault="0025340E" w:rsidP="00F038C7">
      <w:pPr>
        <w:pStyle w:val="Heading2"/>
      </w:pPr>
      <w:bookmarkStart w:id="18" w:name="_Toc497997519"/>
      <w:r>
        <w:t>Het niet afmaken van een commando</w:t>
      </w:r>
      <w:bookmarkEnd w:id="18"/>
    </w:p>
    <w:p w14:paraId="285E651D" w14:textId="5850D117" w:rsidR="00076390" w:rsidRDefault="00076390" w:rsidP="00076390">
      <w:pPr>
        <w:pStyle w:val="ListParagraph"/>
      </w:pPr>
      <w:r>
        <w:t>Als we vergeten een commando af te maken dan zal dat ook zichtbaar zijn in de editor</w:t>
      </w:r>
      <w:r w:rsidR="002F4251">
        <w:t>. Aan de rechterkant krijg je</w:t>
      </w:r>
      <w:r>
        <w:t xml:space="preserve"> een rood streepje zien en het commando</w:t>
      </w:r>
      <w:r w:rsidR="002F4251">
        <w:t xml:space="preserve"> krijgt</w:t>
      </w:r>
      <w:r>
        <w:t xml:space="preserve"> een rood kringeltje onder de tekst. Als we het commando uitvoeren dan krijgen we een foutmelding</w:t>
      </w:r>
      <w:r w:rsidR="002F4251">
        <w:t>:</w:t>
      </w:r>
    </w:p>
    <w:p w14:paraId="05E5F341" w14:textId="77777777" w:rsidR="00076390" w:rsidRDefault="00076390" w:rsidP="00076390">
      <w:pPr>
        <w:pStyle w:val="ListParagraph"/>
      </w:pPr>
    </w:p>
    <w:p w14:paraId="318F08BF" w14:textId="77777777" w:rsidR="00076390" w:rsidRPr="00076390" w:rsidRDefault="00076390" w:rsidP="00076390">
      <w:pPr>
        <w:pStyle w:val="ListParagraph"/>
        <w:rPr>
          <w:rFonts w:ascii="Consolas" w:hAnsi="Consolas"/>
        </w:rPr>
      </w:pPr>
      <w:r w:rsidRPr="00076390">
        <w:rPr>
          <w:rFonts w:ascii="Consolas" w:hAnsi="Consolas"/>
        </w:rPr>
        <w:t>&gt;&gt; str = 'test</w:t>
      </w:r>
    </w:p>
    <w:p w14:paraId="574F43A1"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stParagraph"/>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stParagraph"/>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lastRenderedPageBreak/>
        <w:t xml:space="preserve">         ↑</w:t>
      </w:r>
    </w:p>
    <w:p w14:paraId="13B2BD56" w14:textId="18443C8A"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A757D0" w:rsidRDefault="00076390" w:rsidP="00076390">
      <w:pPr>
        <w:pStyle w:val="ListParagraph"/>
        <w:rPr>
          <w:b/>
          <w:color w:val="000000" w:themeColor="text1"/>
          <w:lang w:val="en-US"/>
        </w:rPr>
      </w:pPr>
    </w:p>
    <w:p w14:paraId="20F24CD1" w14:textId="77777777" w:rsidR="002F4251" w:rsidRPr="00A757D0" w:rsidRDefault="002F4251" w:rsidP="002F4251">
      <w:pPr>
        <w:pStyle w:val="ListParagraph"/>
        <w:rPr>
          <w:b/>
          <w:color w:val="000000" w:themeColor="text1"/>
        </w:rPr>
      </w:pPr>
      <w:r w:rsidRPr="00A757D0">
        <w:rPr>
          <w:b/>
          <w:color w:val="000000" w:themeColor="text1"/>
        </w:rPr>
        <w:t>Ga bij de twee voorgaande voorbeelden zorgvuldig na wat er mis is en hoe je het zou kunnen oplossen.</w:t>
      </w:r>
    </w:p>
    <w:p w14:paraId="6CB61937" w14:textId="77777777" w:rsidR="002F4251" w:rsidRPr="00A757D0" w:rsidRDefault="002F4251" w:rsidP="00076390">
      <w:pPr>
        <w:pStyle w:val="ListParagraph"/>
      </w:pPr>
    </w:p>
    <w:p w14:paraId="19A718CE" w14:textId="77777777" w:rsidR="00CB52A9" w:rsidRPr="004C50EC" w:rsidRDefault="00CB52A9" w:rsidP="00EF48FB">
      <w:pPr>
        <w:pStyle w:val="Heading3"/>
      </w:pPr>
      <w:bookmarkStart w:id="19" w:name="_Toc497997520"/>
      <w:r w:rsidRPr="004C50EC">
        <w:t>Opdrachten</w:t>
      </w:r>
      <w:bookmarkEnd w:id="19"/>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stParagraph"/>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stParagraph"/>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stParagraph"/>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r w:rsidRPr="00731956">
        <w:rPr>
          <w:rFonts w:ascii="Consolas" w:hAnsi="Consolas" w:cs="Courier"/>
          <w:color w:val="0000FF"/>
        </w:rPr>
        <w:t>end</w:t>
      </w:r>
    </w:p>
    <w:p w14:paraId="15F5A56B" w14:textId="77777777" w:rsidR="00CB52A9" w:rsidRPr="00731956" w:rsidRDefault="00CB52A9" w:rsidP="00076390">
      <w:pPr>
        <w:pStyle w:val="ListParagraph"/>
        <w:rPr>
          <w:b/>
        </w:rPr>
      </w:pPr>
    </w:p>
    <w:p w14:paraId="33E0DD37" w14:textId="147BCFF1" w:rsidR="009D7484" w:rsidRPr="00731956" w:rsidRDefault="009D7484" w:rsidP="009D7484">
      <w:pPr>
        <w:pStyle w:val="ListParagraph"/>
        <w:rPr>
          <w:b/>
        </w:rPr>
      </w:pPr>
      <w:r w:rsidRPr="00731956">
        <w:rPr>
          <w:b/>
        </w:rPr>
        <w:t xml:space="preserve">Maak </w:t>
      </w:r>
      <w:r w:rsidR="003D3EDF">
        <w:rPr>
          <w:b/>
        </w:rPr>
        <w:t xml:space="preserve">de </w:t>
      </w:r>
      <w:r w:rsidRPr="00731956">
        <w:rPr>
          <w:b/>
        </w:rPr>
        <w:t xml:space="preserve">bovenstaande </w:t>
      </w:r>
      <w:r w:rsidR="003D3EDF">
        <w:rPr>
          <w:b/>
        </w:rPr>
        <w:t>code</w:t>
      </w:r>
      <w:r w:rsidRPr="00731956">
        <w:rPr>
          <w:b/>
        </w:rPr>
        <w:t xml:space="preserve"> kloppend.</w:t>
      </w:r>
    </w:p>
    <w:p w14:paraId="58E0671E" w14:textId="1921DB35" w:rsidR="00731956" w:rsidRDefault="00731956">
      <w:pPr>
        <w:rPr>
          <w:b/>
        </w:rPr>
      </w:pPr>
    </w:p>
    <w:p w14:paraId="6F93CBF0" w14:textId="2F4427FC" w:rsidR="0025340E" w:rsidRDefault="0025340E" w:rsidP="00F038C7">
      <w:pPr>
        <w:pStyle w:val="Heading2"/>
      </w:pPr>
      <w:bookmarkStart w:id="20" w:name="_Toc497997521"/>
      <w:r w:rsidRPr="00CE04D1">
        <w:t xml:space="preserve">Het vergeten van aanhalingstekens </w:t>
      </w:r>
      <w:r w:rsidR="003D3EDF">
        <w:t>rond</w:t>
      </w:r>
      <w:r w:rsidRPr="00CE04D1">
        <w:t>om een string</w:t>
      </w:r>
      <w:bookmarkEnd w:id="20"/>
    </w:p>
    <w:p w14:paraId="339CAAE9" w14:textId="0D1C2AE6" w:rsidR="00CE04D1" w:rsidRDefault="00CE04D1" w:rsidP="00CE04D1">
      <w:pPr>
        <w:pStyle w:val="ListParagraph"/>
      </w:pPr>
      <w:r w:rsidRPr="00CE04D1">
        <w:t>Als we</w:t>
      </w:r>
      <w:r>
        <w:t xml:space="preserve"> bijvoorbeeld een file willen inladen op de volgende manier:</w:t>
      </w:r>
    </w:p>
    <w:p w14:paraId="24C74E86" w14:textId="77777777" w:rsidR="00CE04D1" w:rsidRDefault="00CE04D1" w:rsidP="00CE04D1">
      <w:pPr>
        <w:pStyle w:val="ListParagraph"/>
      </w:pPr>
    </w:p>
    <w:p w14:paraId="0CA66039" w14:textId="3A47A761"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stParagraph"/>
      </w:pPr>
    </w:p>
    <w:p w14:paraId="09A7308E" w14:textId="77777777" w:rsidR="00CE04D1" w:rsidRDefault="00CE04D1" w:rsidP="00CE04D1">
      <w:pPr>
        <w:pStyle w:val="ListParagraph"/>
      </w:pPr>
      <w:r>
        <w:t xml:space="preserve">Dan is het essentieel dat er om de filenaam aanhalingstekens worden geplaatst. </w:t>
      </w:r>
    </w:p>
    <w:p w14:paraId="393F638F" w14:textId="77777777" w:rsidR="00CE04D1" w:rsidRDefault="00CE04D1" w:rsidP="00CE04D1">
      <w:pPr>
        <w:pStyle w:val="ListParagraph"/>
        <w:rPr>
          <w:rFonts w:ascii="Consolas" w:hAnsi="Consolas"/>
        </w:rPr>
      </w:pPr>
    </w:p>
    <w:p w14:paraId="31C04C64" w14:textId="2350C054"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stParagraph"/>
      </w:pPr>
    </w:p>
    <w:p w14:paraId="52968252" w14:textId="6DFE7F4A" w:rsidR="00CE04D1" w:rsidRDefault="00CE04D1" w:rsidP="00CE04D1">
      <w:pPr>
        <w:pStyle w:val="ListParagraph"/>
      </w:pPr>
      <w:r>
        <w:t>Zo niet, dan krijgen we de volgende foutmelding:</w:t>
      </w:r>
    </w:p>
    <w:p w14:paraId="6F6D3820" w14:textId="6FA97A41" w:rsidR="009D7484" w:rsidRDefault="00CE04D1" w:rsidP="00A123F3">
      <w:pPr>
        <w:pStyle w:val="ListParagraph"/>
        <w:rPr>
          <w:rFonts w:ascii="Consolas" w:hAnsi="Consolas"/>
          <w:color w:val="FF0000"/>
          <w:lang w:val="en-US"/>
        </w:rPr>
      </w:pPr>
      <w:r w:rsidRPr="00CE04D1">
        <w:rPr>
          <w:rFonts w:ascii="Consolas" w:hAnsi="Consolas"/>
          <w:color w:val="FF0000"/>
          <w:lang w:val="en-US"/>
        </w:rPr>
        <w:t>Undefined variable "datafile"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stParagraph"/>
        <w:rPr>
          <w:rFonts w:ascii="Consolas" w:hAnsi="Consolas"/>
          <w:color w:val="FF0000"/>
          <w:lang w:val="en-US"/>
        </w:rPr>
      </w:pPr>
    </w:p>
    <w:p w14:paraId="6B90420F" w14:textId="22F3C0BD" w:rsidR="0025340E" w:rsidRDefault="0025340E" w:rsidP="00F038C7">
      <w:pPr>
        <w:pStyle w:val="Heading2"/>
      </w:pPr>
      <w:bookmarkStart w:id="21" w:name="_Toc497997522"/>
      <w:r w:rsidRPr="00CE04D1">
        <w:t>Verkeerd schrijven van een functienaam</w:t>
      </w:r>
      <w:bookmarkEnd w:id="21"/>
    </w:p>
    <w:p w14:paraId="5F1B0FF3" w14:textId="2A98BE0B" w:rsidR="00CE3C70" w:rsidRPr="00CE3C70" w:rsidRDefault="00CE3C70" w:rsidP="00CE3C70">
      <w:pPr>
        <w:pStyle w:val="ListParagraph"/>
      </w:pPr>
      <w:r w:rsidRPr="00CE3C70">
        <w:t>Als we per</w:t>
      </w:r>
      <w:r w:rsidR="00A757D0">
        <w:t xml:space="preserve"> ongeluk een functie (of variabe</w:t>
      </w:r>
      <w:r w:rsidRPr="00CE3C70">
        <w:t>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stParagraph"/>
        <w:rPr>
          <w:u w:val="single"/>
        </w:rPr>
      </w:pPr>
    </w:p>
    <w:p w14:paraId="7BAC9494"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Default="00CE3C70" w:rsidP="00CE3C70">
      <w:pPr>
        <w:pStyle w:val="ListParagraph"/>
        <w:rPr>
          <w:u w:val="single"/>
          <w:lang w:val="en-US"/>
        </w:rPr>
      </w:pPr>
    </w:p>
    <w:p w14:paraId="64BEBA4C" w14:textId="3C02976A" w:rsidR="003D3EDF" w:rsidRPr="00A757D0" w:rsidRDefault="003D3EDF" w:rsidP="00CE3C70">
      <w:pPr>
        <w:pStyle w:val="ListParagraph"/>
        <w:rPr>
          <w:b/>
        </w:rPr>
      </w:pPr>
      <w:r w:rsidRPr="00A757D0">
        <w:rPr>
          <w:b/>
        </w:rPr>
        <w:t>Nog een voorbeeld van verkeerde spelling</w:t>
      </w:r>
    </w:p>
    <w:p w14:paraId="3EB83629" w14:textId="6A6A2CFB" w:rsidR="003D3EDF" w:rsidRDefault="003D3EDF" w:rsidP="00CE3C70">
      <w:pPr>
        <w:pStyle w:val="ListParagraph"/>
      </w:pPr>
      <w:r>
        <w:lastRenderedPageBreak/>
        <w:t>onderbeenLengte = 40;</w:t>
      </w:r>
    </w:p>
    <w:p w14:paraId="2176ECE1" w14:textId="4257CBA3" w:rsidR="003D3EDF" w:rsidRDefault="003D3EDF" w:rsidP="00CE3C70">
      <w:pPr>
        <w:pStyle w:val="ListParagraph"/>
      </w:pPr>
      <w:r>
        <w:t>bovenbeenLengte = 50;</w:t>
      </w:r>
    </w:p>
    <w:p w14:paraId="064C90B3" w14:textId="5F863B03" w:rsidR="003D3EDF" w:rsidRDefault="003D3EDF" w:rsidP="00CE3C70">
      <w:pPr>
        <w:pStyle w:val="ListParagraph"/>
      </w:pPr>
      <w:r>
        <w:t>beenLengte = onderbeenLengte+bovenbeenlengte</w:t>
      </w:r>
    </w:p>
    <w:p w14:paraId="3D2C174A" w14:textId="77777777" w:rsidR="003D3EDF" w:rsidRDefault="003D3EDF" w:rsidP="00CE3C70">
      <w:pPr>
        <w:pStyle w:val="ListParagraph"/>
      </w:pPr>
    </w:p>
    <w:p w14:paraId="3B92C6B8" w14:textId="25428572" w:rsidR="003D3EDF" w:rsidRDefault="00E213B6" w:rsidP="00CE3C70">
      <w:pPr>
        <w:pStyle w:val="ListParagraph"/>
      </w:pPr>
      <w:r>
        <w:t>Probeer dit uit en je ziet deze foutmelding:</w:t>
      </w:r>
    </w:p>
    <w:p w14:paraId="0B613602" w14:textId="0A17671D" w:rsidR="00E213B6" w:rsidRDefault="00E213B6" w:rsidP="00E213B6">
      <w:pPr>
        <w:pStyle w:val="ListParagraph"/>
      </w:pPr>
      <w:r>
        <w:t>&gt;&gt; bee</w:t>
      </w:r>
      <w:r w:rsidR="00A757D0">
        <w:t>nLengte = onderbeenLengte+bovenb</w:t>
      </w:r>
      <w:r>
        <w:t>eenlengte</w:t>
      </w:r>
    </w:p>
    <w:p w14:paraId="10018470" w14:textId="2B61B3C9" w:rsidR="00E213B6" w:rsidRPr="00A757D0" w:rsidRDefault="00E213B6" w:rsidP="00E213B6">
      <w:pPr>
        <w:pStyle w:val="ListParagraph"/>
        <w:rPr>
          <w:lang w:val="en-US"/>
        </w:rPr>
      </w:pPr>
      <w:r w:rsidRPr="00A757D0">
        <w:rPr>
          <w:lang w:val="en-US"/>
        </w:rPr>
        <w:t>Undefined function or variable 'bovenbeenlengte'.</w:t>
      </w:r>
    </w:p>
    <w:p w14:paraId="03FDE7F4" w14:textId="77777777" w:rsidR="003D3EDF" w:rsidRDefault="003D3EDF" w:rsidP="00CE3C70">
      <w:pPr>
        <w:pStyle w:val="ListParagraph"/>
        <w:rPr>
          <w:lang w:val="en-US"/>
        </w:rPr>
      </w:pPr>
    </w:p>
    <w:p w14:paraId="5E3ADD51" w14:textId="7D642D02" w:rsidR="00E213B6" w:rsidRPr="00A757D0" w:rsidRDefault="00E213B6" w:rsidP="00CE3C70">
      <w:pPr>
        <w:pStyle w:val="ListParagraph"/>
        <w:rPr>
          <w:b/>
          <w:lang w:val="en-US"/>
        </w:rPr>
      </w:pPr>
      <w:r w:rsidRPr="00A757D0">
        <w:rPr>
          <w:b/>
          <w:lang w:val="en-US"/>
        </w:rPr>
        <w:t>Wat gaat er mis?</w:t>
      </w:r>
    </w:p>
    <w:p w14:paraId="13494837" w14:textId="77777777" w:rsidR="00E213B6" w:rsidRPr="00A757D0" w:rsidRDefault="00E213B6" w:rsidP="00CE3C70">
      <w:pPr>
        <w:pStyle w:val="ListParagraph"/>
        <w:rPr>
          <w:lang w:val="en-US"/>
        </w:rPr>
      </w:pPr>
    </w:p>
    <w:p w14:paraId="23ADF5F4" w14:textId="25E22030" w:rsidR="00A123F3" w:rsidRPr="00A123F3" w:rsidRDefault="00A123F3" w:rsidP="00CE3C70">
      <w:pPr>
        <w:pStyle w:val="ListParagraph"/>
      </w:pPr>
      <w:r w:rsidRPr="00A123F3">
        <w:t>Het kan ook zo zijn dat je denkt dat je een variabele hebt a</w:t>
      </w:r>
      <w:r>
        <w:t xml:space="preserve">angemaakt, maar hij staat niet in je Workspace of je hebt hem per ongeluk verwijderd. </w:t>
      </w:r>
    </w:p>
    <w:p w14:paraId="1424F8FB" w14:textId="77777777" w:rsidR="00A123F3" w:rsidRPr="00731956" w:rsidRDefault="00A123F3" w:rsidP="00CE3C70">
      <w:pPr>
        <w:pStyle w:val="ListParagraph"/>
      </w:pPr>
    </w:p>
    <w:p w14:paraId="46902BCF" w14:textId="41242F0E" w:rsidR="00A123F3" w:rsidRPr="00A123F3" w:rsidRDefault="00A123F3" w:rsidP="00A123F3">
      <w:pPr>
        <w:pStyle w:val="ListParagraph"/>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stParagraph"/>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stParagraph"/>
        <w:rPr>
          <w:rFonts w:ascii="Consolas" w:hAnsi="Consolas"/>
          <w:u w:val="single"/>
          <w:lang w:val="en-US"/>
        </w:rPr>
      </w:pPr>
      <w:r w:rsidRPr="00A123F3">
        <w:rPr>
          <w:rFonts w:ascii="Consolas" w:hAnsi="Consolas"/>
          <w:u w:val="single"/>
          <w:lang w:val="en-US"/>
        </w:rPr>
        <w:t>gemiddelde = mean(A);</w:t>
      </w:r>
    </w:p>
    <w:p w14:paraId="232443D3" w14:textId="77777777" w:rsidR="00A123F3" w:rsidRPr="00A123F3" w:rsidRDefault="00A123F3" w:rsidP="00A123F3">
      <w:pPr>
        <w:pStyle w:val="ListParagraph"/>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stParagraph"/>
        <w:rPr>
          <w:lang w:val="en-US"/>
        </w:rPr>
      </w:pPr>
    </w:p>
    <w:p w14:paraId="6EF998B1" w14:textId="77777777" w:rsidR="00A123F3" w:rsidRDefault="00A123F3" w:rsidP="00CE3C70">
      <w:pPr>
        <w:pStyle w:val="ListParagraph"/>
        <w:rPr>
          <w:lang w:val="en-US"/>
        </w:rPr>
      </w:pPr>
    </w:p>
    <w:p w14:paraId="3757E33C" w14:textId="6A23DC58" w:rsidR="00A123F3" w:rsidRDefault="00A123F3" w:rsidP="00EF48FB">
      <w:pPr>
        <w:pStyle w:val="Heading3"/>
        <w:rPr>
          <w:lang w:val="en-US"/>
        </w:rPr>
      </w:pPr>
      <w:bookmarkStart w:id="22" w:name="_Toc497997523"/>
      <w:r w:rsidRPr="00A123F3">
        <w:rPr>
          <w:lang w:val="en-US"/>
        </w:rPr>
        <w:t>Opdracht</w:t>
      </w:r>
      <w:r>
        <w:rPr>
          <w:lang w:val="en-US"/>
        </w:rPr>
        <w:t>en</w:t>
      </w:r>
      <w:bookmarkEnd w:id="22"/>
    </w:p>
    <w:p w14:paraId="7CC91247" w14:textId="77777777" w:rsidR="00A123F3" w:rsidRPr="00A123F3" w:rsidRDefault="00A123F3" w:rsidP="00CE3C70">
      <w:pPr>
        <w:pStyle w:val="ListParagraph"/>
        <w:rPr>
          <w:b/>
          <w:u w:val="single"/>
          <w:lang w:val="en-US"/>
        </w:rPr>
      </w:pPr>
    </w:p>
    <w:p w14:paraId="41B54AD1" w14:textId="104C2272" w:rsidR="00A123F3" w:rsidRPr="00A123F3" w:rsidRDefault="00A123F3" w:rsidP="00CE3C70">
      <w:pPr>
        <w:pStyle w:val="ListParagraph"/>
        <w:rPr>
          <w:b/>
          <w:u w:val="single"/>
          <w:lang w:val="en-US"/>
        </w:rPr>
      </w:pPr>
      <w:r w:rsidRPr="00A123F3">
        <w:rPr>
          <w:b/>
          <w:u w:val="single"/>
          <w:lang w:val="en-US"/>
        </w:rPr>
        <w:t xml:space="preserve">Vraag 1 </w:t>
      </w:r>
    </w:p>
    <w:p w14:paraId="0D333367" w14:textId="0501394D" w:rsidR="00A123F3" w:rsidRPr="00731956" w:rsidRDefault="00A123F3" w:rsidP="00CE3C70">
      <w:pPr>
        <w:pStyle w:val="ListParagraph"/>
      </w:pPr>
      <w:r w:rsidRPr="00731956">
        <w:t>Be</w:t>
      </w:r>
      <w:r w:rsidR="00E213B6">
        <w:t>paal</w:t>
      </w:r>
      <w:r w:rsidRPr="00731956">
        <w:t xml:space="preserve"> de maximale</w:t>
      </w:r>
      <w:r w:rsidR="00E213B6">
        <w:t xml:space="preserve"> </w:t>
      </w:r>
      <w:r w:rsidRPr="00731956">
        <w:t xml:space="preserve">waarde van de vector </w:t>
      </w:r>
      <w:r w:rsidR="00E213B6">
        <w:t>V</w:t>
      </w:r>
      <w:r w:rsidRPr="00731956">
        <w:t xml:space="preserve">ersnelling. </w:t>
      </w:r>
    </w:p>
    <w:p w14:paraId="2AD3896F" w14:textId="003EF3DD" w:rsidR="00A123F3" w:rsidRPr="00731956" w:rsidRDefault="00A123F3" w:rsidP="00CE3C70">
      <w:pPr>
        <w:pStyle w:val="ListParagraph"/>
        <w:rPr>
          <w:b/>
        </w:rPr>
      </w:pPr>
      <w:r w:rsidRPr="00731956">
        <w:rPr>
          <w:b/>
        </w:rPr>
        <w:t xml:space="preserve">Run </w:t>
      </w:r>
      <w:r w:rsidR="00E213B6">
        <w:rPr>
          <w:b/>
        </w:rPr>
        <w:t xml:space="preserve">de </w:t>
      </w:r>
      <w:r w:rsidRPr="00731956">
        <w:rPr>
          <w:b/>
        </w:rPr>
        <w:t xml:space="preserve">onderstaande </w:t>
      </w:r>
      <w:r w:rsidR="00E213B6">
        <w:rPr>
          <w:b/>
        </w:rPr>
        <w:t>code</w:t>
      </w:r>
      <w:r w:rsidRPr="00731956">
        <w:rPr>
          <w:b/>
        </w:rPr>
        <w:t xml:space="preserve"> en maak he</w:t>
      </w:r>
      <w:r w:rsidR="00E213B6">
        <w:rPr>
          <w:b/>
        </w:rPr>
        <w:t>t</w:t>
      </w:r>
      <w:r w:rsidRPr="00731956">
        <w:rPr>
          <w:b/>
        </w:rPr>
        <w:t xml:space="preserve"> kloppend. </w:t>
      </w:r>
    </w:p>
    <w:p w14:paraId="14997DA8" w14:textId="77777777" w:rsidR="00A123F3" w:rsidRPr="00731956" w:rsidRDefault="00A123F3" w:rsidP="00CE3C70">
      <w:pPr>
        <w:pStyle w:val="ListParagraph"/>
      </w:pPr>
    </w:p>
    <w:p w14:paraId="0B10FCDE" w14:textId="04F2681C" w:rsidR="00A123F3" w:rsidRPr="00731956" w:rsidRDefault="00A123F3" w:rsidP="00CE3C70">
      <w:pPr>
        <w:pStyle w:val="ListParagraph"/>
        <w:rPr>
          <w:rFonts w:ascii="Consolas" w:hAnsi="Consolas"/>
        </w:rPr>
      </w:pPr>
      <w:r w:rsidRPr="00731956">
        <w:rPr>
          <w:rFonts w:ascii="Consolas" w:hAnsi="Consolas"/>
        </w:rPr>
        <w:t>clear</w:t>
      </w:r>
      <w:r w:rsidR="00E213B6">
        <w:rPr>
          <w:rFonts w:ascii="Consolas" w:hAnsi="Consolas"/>
        </w:rPr>
        <w:t>vars</w:t>
      </w:r>
      <w:r w:rsidRPr="00731956">
        <w:rPr>
          <w:rFonts w:ascii="Consolas" w:hAnsi="Consolas"/>
        </w:rPr>
        <w:t>;</w:t>
      </w:r>
    </w:p>
    <w:p w14:paraId="53D22EF4" w14:textId="21AB0734" w:rsidR="00A123F3" w:rsidRPr="00731956" w:rsidRDefault="00A123F3" w:rsidP="00CE3C70">
      <w:pPr>
        <w:pStyle w:val="ListParagraph"/>
        <w:rPr>
          <w:rFonts w:ascii="Consolas" w:hAnsi="Consolas"/>
        </w:rPr>
      </w:pPr>
      <w:r w:rsidRPr="00731956">
        <w:rPr>
          <w:rFonts w:ascii="Consolas" w:hAnsi="Consolas"/>
        </w:rPr>
        <w:t>Versnelling</w:t>
      </w:r>
      <w:r w:rsidR="00A757D0">
        <w:rPr>
          <w:rFonts w:ascii="Consolas" w:hAnsi="Consolas"/>
        </w:rPr>
        <w:t xml:space="preserve"> </w:t>
      </w:r>
      <w:r w:rsidRPr="00731956">
        <w:rPr>
          <w:rFonts w:ascii="Consolas" w:hAnsi="Consolas"/>
        </w:rPr>
        <w:t>=</w:t>
      </w:r>
      <w:r w:rsidR="00A757D0">
        <w:rPr>
          <w:rFonts w:ascii="Consolas" w:hAnsi="Consolas"/>
        </w:rPr>
        <w:t xml:space="preserve"> </w:t>
      </w:r>
      <w:r w:rsidRPr="00731956">
        <w:rPr>
          <w:rFonts w:ascii="Consolas" w:hAnsi="Consolas"/>
        </w:rPr>
        <w:t>[3 7 18 9 12 1]</w:t>
      </w:r>
    </w:p>
    <w:p w14:paraId="198A27FE" w14:textId="77DEC1EF" w:rsidR="00A123F3" w:rsidRPr="00731956" w:rsidRDefault="00A123F3" w:rsidP="00CE3C70">
      <w:pPr>
        <w:pStyle w:val="ListParagraph"/>
        <w:rPr>
          <w:rFonts w:ascii="Consolas" w:hAnsi="Consolas"/>
        </w:rPr>
      </w:pPr>
      <w:r w:rsidRPr="00731956">
        <w:rPr>
          <w:rFonts w:ascii="Consolas" w:hAnsi="Consolas"/>
        </w:rPr>
        <w:t>maximaleVersnelling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max(snelheid)</w:t>
      </w:r>
    </w:p>
    <w:p w14:paraId="27A24B86" w14:textId="77777777" w:rsidR="00A123F3" w:rsidRPr="00731956" w:rsidRDefault="00A123F3" w:rsidP="00CE3C70">
      <w:pPr>
        <w:pStyle w:val="ListParagraph"/>
      </w:pPr>
    </w:p>
    <w:p w14:paraId="5B9AA1D7" w14:textId="7630634E" w:rsidR="00A123F3" w:rsidRPr="00731956" w:rsidRDefault="00A123F3" w:rsidP="00CE3C70">
      <w:pPr>
        <w:pStyle w:val="ListParagraph"/>
        <w:rPr>
          <w:b/>
          <w:u w:val="single"/>
        </w:rPr>
      </w:pPr>
      <w:r w:rsidRPr="00731956">
        <w:rPr>
          <w:b/>
          <w:u w:val="single"/>
        </w:rPr>
        <w:t>Vraag 2</w:t>
      </w:r>
    </w:p>
    <w:p w14:paraId="765A6337" w14:textId="394028E9" w:rsidR="00A123F3" w:rsidRPr="00731956" w:rsidRDefault="00A123F3" w:rsidP="00A123F3">
      <w:pPr>
        <w:pStyle w:val="ListParagraph"/>
      </w:pPr>
      <w:r w:rsidRPr="00731956">
        <w:t>Bereken de maximale</w:t>
      </w:r>
      <w:r w:rsidR="00E213B6">
        <w:t xml:space="preserve"> </w:t>
      </w:r>
      <w:r w:rsidRPr="00731956">
        <w:t xml:space="preserve">waarde van de vector </w:t>
      </w:r>
      <w:r w:rsidR="00E213B6">
        <w:t>V</w:t>
      </w:r>
      <w:r w:rsidRPr="00731956">
        <w:t xml:space="preserve">ersnelling. </w:t>
      </w:r>
    </w:p>
    <w:p w14:paraId="049D2634" w14:textId="721D8A68" w:rsidR="00A123F3" w:rsidRPr="00731956" w:rsidRDefault="00A123F3" w:rsidP="00A123F3">
      <w:pPr>
        <w:pStyle w:val="ListParagraph"/>
        <w:rPr>
          <w:b/>
        </w:rPr>
      </w:pPr>
      <w:r w:rsidRPr="00731956">
        <w:rPr>
          <w:b/>
        </w:rPr>
        <w:t xml:space="preserve">Run </w:t>
      </w:r>
      <w:r w:rsidR="00E213B6">
        <w:rPr>
          <w:b/>
        </w:rPr>
        <w:t xml:space="preserve">de </w:t>
      </w:r>
      <w:r w:rsidRPr="00731956">
        <w:rPr>
          <w:b/>
        </w:rPr>
        <w:t xml:space="preserve">onderstaande </w:t>
      </w:r>
      <w:r w:rsidR="00E213B6">
        <w:rPr>
          <w:b/>
        </w:rPr>
        <w:t>code.</w:t>
      </w:r>
    </w:p>
    <w:p w14:paraId="1BCF4E9E" w14:textId="77777777" w:rsidR="00A123F3" w:rsidRPr="00731956" w:rsidRDefault="00A123F3" w:rsidP="00A123F3">
      <w:pPr>
        <w:pStyle w:val="ListParagraph"/>
      </w:pPr>
    </w:p>
    <w:p w14:paraId="735B5165" w14:textId="3C78673E" w:rsidR="00A123F3" w:rsidRPr="00731956" w:rsidRDefault="00A123F3" w:rsidP="00A123F3">
      <w:pPr>
        <w:pStyle w:val="ListParagraph"/>
        <w:rPr>
          <w:rFonts w:ascii="Consolas" w:hAnsi="Consolas"/>
        </w:rPr>
      </w:pPr>
      <w:r w:rsidRPr="00731956">
        <w:rPr>
          <w:rFonts w:ascii="Consolas" w:hAnsi="Consolas"/>
        </w:rPr>
        <w:t>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00A757D0">
        <w:rPr>
          <w:rFonts w:ascii="Consolas" w:hAnsi="Consolas"/>
        </w:rPr>
        <w:t>[</w:t>
      </w:r>
      <w:r w:rsidRPr="00731956">
        <w:rPr>
          <w:rFonts w:ascii="Consolas" w:hAnsi="Consolas"/>
        </w:rPr>
        <w:t>3 7 18 9 12 1]</w:t>
      </w:r>
    </w:p>
    <w:p w14:paraId="0883D0FD" w14:textId="544AE4B4" w:rsidR="00A123F3" w:rsidRPr="00731956" w:rsidRDefault="00A123F3" w:rsidP="00A123F3">
      <w:pPr>
        <w:pStyle w:val="ListParagraph"/>
        <w:rPr>
          <w:rFonts w:ascii="Consolas" w:hAnsi="Consolas"/>
        </w:rPr>
      </w:pPr>
      <w:r w:rsidRPr="00731956">
        <w:rPr>
          <w:rFonts w:ascii="Consolas" w:hAnsi="Consolas"/>
        </w:rPr>
        <w:t>clear all;</w:t>
      </w:r>
    </w:p>
    <w:p w14:paraId="114E8F99" w14:textId="69867CD9" w:rsidR="00A123F3" w:rsidRPr="00731956" w:rsidRDefault="00A123F3" w:rsidP="00A123F3">
      <w:pPr>
        <w:pStyle w:val="ListParagraph"/>
        <w:rPr>
          <w:rFonts w:ascii="Consolas" w:hAnsi="Consolas"/>
        </w:rPr>
      </w:pPr>
      <w:r w:rsidRPr="00731956">
        <w:rPr>
          <w:rFonts w:ascii="Consolas" w:hAnsi="Consolas"/>
        </w:rPr>
        <w:t>maximaleVersnelling</w:t>
      </w:r>
      <w:r w:rsidR="00E213B6">
        <w:rPr>
          <w:rFonts w:ascii="Consolas" w:hAnsi="Consolas"/>
        </w:rPr>
        <w:t xml:space="preserve"> </w:t>
      </w:r>
      <w:r w:rsidRPr="00731956">
        <w:rPr>
          <w:rFonts w:ascii="Consolas" w:hAnsi="Consolas"/>
        </w:rPr>
        <w:t>=</w:t>
      </w:r>
      <w:r w:rsidR="00E213B6">
        <w:rPr>
          <w:rFonts w:ascii="Consolas" w:hAnsi="Consolas"/>
        </w:rPr>
        <w:t xml:space="preserve"> </w:t>
      </w:r>
      <w:r w:rsidRPr="00731956">
        <w:rPr>
          <w:rFonts w:ascii="Consolas" w:hAnsi="Consolas"/>
        </w:rPr>
        <w:t>max(Versnelling)</w:t>
      </w:r>
    </w:p>
    <w:p w14:paraId="3937F28A" w14:textId="77777777" w:rsidR="00A123F3" w:rsidRPr="00731956" w:rsidRDefault="00A123F3" w:rsidP="00CE3C70">
      <w:pPr>
        <w:pStyle w:val="ListParagraph"/>
      </w:pPr>
    </w:p>
    <w:p w14:paraId="395EAB83" w14:textId="0D22846D" w:rsidR="00731956" w:rsidRDefault="00EF48FB" w:rsidP="00CE3C70">
      <w:pPr>
        <w:pStyle w:val="ListParagraph"/>
        <w:rPr>
          <w:b/>
        </w:rPr>
      </w:pPr>
      <w:r w:rsidRPr="00731956">
        <w:rPr>
          <w:b/>
        </w:rPr>
        <w:t>Je krijgt nu een foutmelding</w:t>
      </w:r>
      <w:r w:rsidR="00E213B6">
        <w:rPr>
          <w:b/>
        </w:rPr>
        <w:t>.</w:t>
      </w:r>
      <w:r w:rsidRPr="00731956">
        <w:rPr>
          <w:b/>
        </w:rPr>
        <w:t xml:space="preserve"> </w:t>
      </w:r>
      <w:r w:rsidR="00E213B6">
        <w:rPr>
          <w:b/>
        </w:rPr>
        <w:t>L</w:t>
      </w:r>
      <w:r w:rsidRPr="00731956">
        <w:rPr>
          <w:b/>
        </w:rPr>
        <w:t>os de</w:t>
      </w:r>
      <w:r w:rsidR="00E213B6">
        <w:rPr>
          <w:b/>
        </w:rPr>
        <w:t>ze</w:t>
      </w:r>
      <w:r w:rsidRPr="00731956">
        <w:rPr>
          <w:b/>
        </w:rPr>
        <w:t xml:space="preserve"> op.</w:t>
      </w:r>
    </w:p>
    <w:p w14:paraId="726ED002" w14:textId="7CFA850B" w:rsidR="00731956" w:rsidRDefault="00731956">
      <w:pPr>
        <w:rPr>
          <w:b/>
        </w:rPr>
      </w:pPr>
    </w:p>
    <w:p w14:paraId="6D6DA8DB" w14:textId="11F76F1E" w:rsidR="0025340E" w:rsidRDefault="0025340E" w:rsidP="00F038C7">
      <w:pPr>
        <w:pStyle w:val="Heading2"/>
      </w:pPr>
      <w:bookmarkStart w:id="23" w:name="_Toc497997524"/>
      <w:r w:rsidRPr="00CE04D1">
        <w:t xml:space="preserve">Gebruiken van een functie die niet in het </w:t>
      </w:r>
      <w:r w:rsidRPr="00CE04D1">
        <w:rPr>
          <w:i/>
        </w:rPr>
        <w:t>path</w:t>
      </w:r>
      <w:r w:rsidRPr="00CE04D1">
        <w:t xml:space="preserve"> of </w:t>
      </w:r>
      <w:r w:rsidR="00BD20E1">
        <w:t>in dezelfde map</w:t>
      </w:r>
      <w:r w:rsidRPr="00CE04D1">
        <w:t xml:space="preserve"> staat</w:t>
      </w:r>
      <w:bookmarkEnd w:id="23"/>
    </w:p>
    <w:p w14:paraId="5D65322A" w14:textId="19BE1CFB" w:rsidR="00BD20E1" w:rsidRPr="00BD20E1" w:rsidRDefault="00E213B6" w:rsidP="00BD20E1">
      <w:pPr>
        <w:pStyle w:val="ListParagraph"/>
      </w:pPr>
      <w:r>
        <w:t xml:space="preserve">Wat was ook </w:t>
      </w:r>
      <w:r w:rsidR="00461FDB">
        <w:t>alweer</w:t>
      </w:r>
      <w:r>
        <w:t xml:space="preserve"> het path? Dat is de complete reeks van mappen en submappen waar je in aan het werk bent. Deze kan je aanpassen in Matlab. Als je dat verkeerd doet,</w:t>
      </w:r>
      <w:r w:rsidR="00BD20E1" w:rsidRPr="00BD20E1">
        <w:t xml:space="preserve"> krijg</w:t>
      </w:r>
      <w:r>
        <w:t xml:space="preserve"> je</w:t>
      </w:r>
      <w:r w:rsidR="00BD20E1" w:rsidRPr="00BD20E1">
        <w:t xml:space="preserve"> dezelfde foutmelding als in het probleem hierboven. Er zijn twee oplossingen:</w:t>
      </w:r>
    </w:p>
    <w:p w14:paraId="2CE5EC53" w14:textId="7E618E76" w:rsidR="00BD20E1" w:rsidRDefault="00BD20E1" w:rsidP="00BD20E1">
      <w:pPr>
        <w:pStyle w:val="ListParagraph"/>
        <w:numPr>
          <w:ilvl w:val="0"/>
          <w:numId w:val="20"/>
        </w:numPr>
      </w:pPr>
      <w:r w:rsidRPr="00BD20E1">
        <w:t>Zet de functie in dezelfde map</w:t>
      </w:r>
    </w:p>
    <w:p w14:paraId="55A18E8B" w14:textId="6934B0F1" w:rsidR="00BD20E1" w:rsidRDefault="00BD20E1" w:rsidP="00BD20E1">
      <w:pPr>
        <w:pStyle w:val="ListParagraph"/>
        <w:numPr>
          <w:ilvl w:val="0"/>
          <w:numId w:val="20"/>
        </w:numPr>
      </w:pPr>
      <w:r>
        <w:t>Voeg de map waar de functie wel staat toe aan het path</w:t>
      </w:r>
      <w:r w:rsidR="00E213B6">
        <w:t xml:space="preserve"> (kijk in reader</w:t>
      </w:r>
      <w:commentRangeStart w:id="24"/>
      <w:r w:rsidR="00821B49">
        <w:t xml:space="preserve"> ??? </w:t>
      </w:r>
      <w:commentRangeEnd w:id="24"/>
      <w:r w:rsidR="00821B49">
        <w:rPr>
          <w:rStyle w:val="CommentReference"/>
        </w:rPr>
        <w:commentReference w:id="24"/>
      </w:r>
      <w:r w:rsidR="00E213B6">
        <w:t>hoe dat moet)</w:t>
      </w:r>
    </w:p>
    <w:p w14:paraId="1264EBF5" w14:textId="42F58359" w:rsidR="004E6B48" w:rsidRPr="004E6B48" w:rsidRDefault="004E6B48" w:rsidP="00EF48FB">
      <w:pPr>
        <w:pStyle w:val="Heading3"/>
      </w:pPr>
      <w:bookmarkStart w:id="25" w:name="_Toc497997525"/>
      <w:r w:rsidRPr="004E6B48">
        <w:lastRenderedPageBreak/>
        <w:t>Opdracht</w:t>
      </w:r>
      <w:bookmarkEnd w:id="25"/>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1D75567C" w:rsidR="004E6B48" w:rsidRPr="00731956" w:rsidRDefault="004E6B48" w:rsidP="004E6B48">
      <w:pPr>
        <w:pStyle w:val="ListParagraph"/>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met de naam 'optellen'.</w:t>
      </w:r>
    </w:p>
    <w:p w14:paraId="78C361A7" w14:textId="687EBC5F" w:rsidR="004E6B48" w:rsidRPr="00731956" w:rsidRDefault="00CC2ABB"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stParagraph"/>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68D2CA5E" w:rsidR="004E6B48" w:rsidRPr="00731956" w:rsidRDefault="004E6B48" w:rsidP="004E6B48">
      <w:pPr>
        <w:pStyle w:val="ListParagraph"/>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ins w:id="26" w:author="Faber, H." w:date="2017-11-16T11:31:00Z">
        <w:r w:rsidR="00EC17EC">
          <w:rPr>
            <w:rFonts w:cs="Courier"/>
            <w:b/>
            <w:color w:val="000000" w:themeColor="text1"/>
          </w:rPr>
          <w:t>.</w:t>
        </w:r>
      </w:ins>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function</w:t>
      </w:r>
      <w:r w:rsidRPr="00731956">
        <w:rPr>
          <w:rFonts w:cs="Courier"/>
          <w:color w:val="000000"/>
          <w:sz w:val="20"/>
          <w:szCs w:val="20"/>
        </w:rPr>
        <w:t xml:space="preserve"> opgeteldeWaarde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opgeteldeWaarde=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end</w:t>
      </w:r>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39839655" w:rsidR="00CC2ABB" w:rsidRDefault="00CC2ABB" w:rsidP="004E6B48">
      <w:pPr>
        <w:ind w:left="576"/>
        <w:rPr>
          <w:b/>
        </w:rPr>
      </w:pPr>
      <w:r>
        <w:rPr>
          <w:b/>
        </w:rPr>
        <w:t xml:space="preserve">Geef </w:t>
      </w:r>
      <w:r w:rsidR="008E40F8">
        <w:rPr>
          <w:b/>
        </w:rPr>
        <w:t>in</w:t>
      </w:r>
      <w:r>
        <w:rPr>
          <w:b/>
        </w:rPr>
        <w:t xml:space="preserve"> je command window de waardes bovenbeen=9 en onderbeen=5 mee. </w:t>
      </w:r>
    </w:p>
    <w:p w14:paraId="73003828" w14:textId="172FA701" w:rsidR="004E6B48" w:rsidRPr="004E6B48" w:rsidRDefault="004E6B48" w:rsidP="004E6B48">
      <w:pPr>
        <w:ind w:left="576"/>
        <w:rPr>
          <w:b/>
        </w:rPr>
      </w:pPr>
      <w:r w:rsidRPr="004E6B48">
        <w:rPr>
          <w:b/>
        </w:rPr>
        <w:t xml:space="preserve">Roep </w:t>
      </w:r>
      <w:r w:rsidR="00CC2ABB">
        <w:rPr>
          <w:b/>
        </w:rPr>
        <w:t xml:space="preserve">je </w:t>
      </w:r>
      <w:r w:rsidRPr="004E6B48">
        <w:rPr>
          <w:b/>
        </w:rPr>
        <w:t>functie aan in je Command Window.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'optellen'.</w:t>
      </w:r>
    </w:p>
    <w:p w14:paraId="31E63CC5" w14:textId="5449EC30" w:rsidR="00BD20E1" w:rsidRDefault="004E6B48" w:rsidP="00CC2ABB">
      <w:pPr>
        <w:ind w:left="576" w:firstLine="124"/>
        <w:rPr>
          <w:b/>
        </w:rPr>
      </w:pPr>
      <w:r w:rsidRPr="004E6B48">
        <w:rPr>
          <w:b/>
        </w:rPr>
        <w:t xml:space="preserve">Zet de functie in </w:t>
      </w:r>
      <w:r w:rsidR="00EC17EC">
        <w:rPr>
          <w:b/>
        </w:rPr>
        <w:t>de</w:t>
      </w:r>
      <w:r w:rsidRPr="004E6B48">
        <w:rPr>
          <w:b/>
        </w:rPr>
        <w:t xml:space="preserve">zelfde map als </w:t>
      </w:r>
      <w:r w:rsidR="00EC17EC">
        <w:rPr>
          <w:b/>
        </w:rPr>
        <w:t>waar het</w:t>
      </w:r>
      <w:r w:rsidRPr="004E6B48">
        <w:rPr>
          <w:b/>
        </w:rPr>
        <w:t xml:space="preserve"> </w:t>
      </w:r>
      <w:r w:rsidR="00CC2ABB">
        <w:rPr>
          <w:b/>
        </w:rPr>
        <w:t>Path</w:t>
      </w:r>
      <w:r w:rsidR="00EC17EC">
        <w:rPr>
          <w:b/>
        </w:rPr>
        <w:t xml:space="preserve"> naartoe wijst</w:t>
      </w:r>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32F6D5D0" w:rsidR="00CC2ABB" w:rsidRDefault="00CC2ABB" w:rsidP="00CC2ABB">
      <w:pPr>
        <w:ind w:left="576" w:firstLine="124"/>
        <w:rPr>
          <w:b/>
        </w:rPr>
      </w:pPr>
      <w:r>
        <w:rPr>
          <w:b/>
        </w:rPr>
        <w:t>Run je functie opnieuw</w:t>
      </w:r>
      <w:r w:rsidR="00A63D1E">
        <w:rPr>
          <w:b/>
        </w:rPr>
        <w:t xml:space="preserve"> vanuit je Command Window</w:t>
      </w:r>
      <w:r>
        <w:rPr>
          <w:b/>
        </w:rPr>
        <w:t xml:space="preserve"> en nu is </w:t>
      </w:r>
      <w:r w:rsidR="00EC17EC">
        <w:rPr>
          <w:b/>
        </w:rPr>
        <w:t>de</w:t>
      </w:r>
      <w:r>
        <w:rPr>
          <w:b/>
        </w:rPr>
        <w:t xml:space="preserve"> fout</w:t>
      </w:r>
      <w:r w:rsidR="00EC17EC">
        <w:rPr>
          <w:b/>
        </w:rPr>
        <w:t>,</w:t>
      </w:r>
      <w:r>
        <w:rPr>
          <w:b/>
        </w:rPr>
        <w:t xml:space="preserve"> als het goed is</w:t>
      </w:r>
      <w:r w:rsidR="00EC17EC">
        <w:rPr>
          <w:b/>
        </w:rPr>
        <w:t>,</w:t>
      </w:r>
      <w:r>
        <w:rPr>
          <w:b/>
        </w:rPr>
        <w:t xml:space="preserve"> verdwenen. </w:t>
      </w:r>
    </w:p>
    <w:p w14:paraId="31FF63E2" w14:textId="77777777" w:rsidR="00A63D1E" w:rsidRDefault="00A63D1E" w:rsidP="00A63D1E">
      <w:pPr>
        <w:keepNext/>
      </w:pPr>
      <w:r w:rsidRPr="00A63D1E">
        <w:rPr>
          <w:b/>
          <w:noProof/>
          <w:lang w:val="en-US" w:eastAsia="zh-CN"/>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96220" cy="1570680"/>
                    </a:xfrm>
                    <a:prstGeom prst="rect">
                      <a:avLst/>
                    </a:prstGeom>
                  </pic:spPr>
                </pic:pic>
              </a:graphicData>
            </a:graphic>
          </wp:inline>
        </w:drawing>
      </w:r>
    </w:p>
    <w:p w14:paraId="5F738B5C" w14:textId="42756760" w:rsidR="00CC2ABB" w:rsidRDefault="00A63D1E" w:rsidP="00A63D1E">
      <w:pPr>
        <w:pStyle w:val="Caption"/>
      </w:pPr>
      <w:r>
        <w:t xml:space="preserve">Figuur </w:t>
      </w:r>
      <w:fldSimple w:instr=" SEQ Figuur \* ARABIC ">
        <w:r w:rsidR="00D136EE">
          <w:rPr>
            <w:noProof/>
          </w:rPr>
          <w:t>1</w:t>
        </w:r>
      </w:fldSimple>
      <w:r>
        <w:t xml:space="preserve">. Dit figuur laat jou zien wat de map is waar je path naar toe </w:t>
      </w:r>
      <w:r w:rsidR="00EC17EC">
        <w:t>wijst</w:t>
      </w:r>
      <w:r>
        <w:t>. LET OP: dit path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Heading2"/>
      </w:pPr>
      <w:bookmarkStart w:id="27" w:name="_Toc497997526"/>
      <w:r w:rsidRPr="00CE04D1">
        <w:t>Het niet afsluiten van een if- of while statement</w:t>
      </w:r>
      <w:bookmarkEnd w:id="27"/>
    </w:p>
    <w:p w14:paraId="7D523B06" w14:textId="63783C75" w:rsidR="00CE04D1" w:rsidRDefault="00CE04D1" w:rsidP="00CE04D1">
      <w:pPr>
        <w:pStyle w:val="ListParagraph"/>
      </w:pPr>
      <w:r>
        <w:t xml:space="preserve">Als we vergeten aan het eind van een if- of while statement het commando end te plaatsen, dan weet Matlab nog niet dat we </w:t>
      </w:r>
      <w:r w:rsidR="00EC17EC">
        <w:t xml:space="preserve">er </w:t>
      </w:r>
      <w:r>
        <w:t xml:space="preserve">klaar </w:t>
      </w:r>
      <w:r w:rsidR="00EC17EC">
        <w:t xml:space="preserve">mee </w:t>
      </w:r>
      <w:r>
        <w:t>zijn. Dit kan leiden tot de situatie waarin Matlab wacht op een volgend commando</w:t>
      </w:r>
      <w:r w:rsidR="00EC17EC">
        <w:t>, dat dus helaas nooit komt</w:t>
      </w:r>
      <w:r>
        <w:t xml:space="preserve">. </w:t>
      </w:r>
    </w:p>
    <w:p w14:paraId="48CF26BA" w14:textId="77777777" w:rsidR="00A123F3" w:rsidRDefault="00A123F3" w:rsidP="00CE04D1">
      <w:pPr>
        <w:pStyle w:val="ListParagraph"/>
      </w:pPr>
    </w:p>
    <w:p w14:paraId="4E0D8E01" w14:textId="479FD1B1" w:rsidR="00A123F3" w:rsidRPr="003D4571" w:rsidRDefault="00A123F3" w:rsidP="00EF48FB">
      <w:pPr>
        <w:pStyle w:val="Heading3"/>
      </w:pPr>
      <w:bookmarkStart w:id="28" w:name="_Toc497997527"/>
      <w:r w:rsidRPr="003D4571">
        <w:t>Opdracht</w:t>
      </w:r>
      <w:r w:rsidR="003D4571">
        <w:t>en</w:t>
      </w:r>
      <w:bookmarkEnd w:id="28"/>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lastRenderedPageBreak/>
        <w:t>snelheid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snelheid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'langzaam'</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elseif</w:t>
      </w:r>
      <w:r w:rsidRPr="00A123F3">
        <w:rPr>
          <w:rFonts w:ascii="Consolas" w:hAnsi="Consolas" w:cs="Courier"/>
          <w:color w:val="000000"/>
          <w:lang w:val="en-US"/>
        </w:rPr>
        <w:t xml:space="preserve"> snelheid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'Snel'</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403DC640" w:rsidR="003D4571" w:rsidRDefault="00EC17EC"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K</w:t>
      </w:r>
      <w:r w:rsidR="003D4571" w:rsidRPr="003D4571">
        <w:rPr>
          <w:rFonts w:ascii="Consolas" w:hAnsi="Consolas" w:cs="Courier"/>
          <w:b/>
          <w:color w:val="000000"/>
        </w:rPr>
        <w:t>rijg je een foutmelding of niet?</w:t>
      </w:r>
      <w:r w:rsidR="003D4571">
        <w:rPr>
          <w:rFonts w:ascii="Consolas" w:hAnsi="Consolas" w:cs="Courier"/>
          <w:b/>
          <w:color w:val="000000"/>
        </w:rPr>
        <w:t xml:space="preserve"> </w:t>
      </w:r>
    </w:p>
    <w:p w14:paraId="7D82C9A1" w14:textId="1CEB4996"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 xml:space="preserve">Maak </w:t>
      </w:r>
      <w:r w:rsidR="00EC17EC">
        <w:rPr>
          <w:rFonts w:ascii="Consolas" w:hAnsi="Consolas" w:cs="Courier"/>
          <w:b/>
          <w:color w:val="000000"/>
        </w:rPr>
        <w:t>de code</w:t>
      </w:r>
      <w:r>
        <w:rPr>
          <w:rFonts w:ascii="Consolas" w:hAnsi="Consolas" w:cs="Courier"/>
          <w:b/>
          <w:color w:val="000000"/>
        </w:rPr>
        <w:t xml:space="preserve"> kloppend.</w:t>
      </w:r>
      <w:r w:rsidRPr="003D4571">
        <w:rPr>
          <w:rFonts w:ascii="Consolas" w:hAnsi="Consolas" w:cs="Courier"/>
          <w:b/>
          <w:color w:val="000000"/>
        </w:rPr>
        <w:t xml:space="preserve"> </w:t>
      </w:r>
    </w:p>
    <w:p w14:paraId="790D8D6F" w14:textId="77777777" w:rsidR="00A123F3" w:rsidRDefault="00A123F3" w:rsidP="00CE04D1">
      <w:pPr>
        <w:pStyle w:val="ListParagraph"/>
      </w:pPr>
    </w:p>
    <w:p w14:paraId="207EE8B3" w14:textId="160541AE" w:rsidR="003A2C2A" w:rsidRDefault="0070127D" w:rsidP="00414F91">
      <w:pPr>
        <w:pStyle w:val="Heading2"/>
      </w:pPr>
      <w:bookmarkStart w:id="29" w:name="_Toc497997528"/>
      <w:r>
        <w:t xml:space="preserve">Combinatie </w:t>
      </w:r>
      <w:r w:rsidR="00414F91">
        <w:t>Opdracht</w:t>
      </w:r>
      <w:r>
        <w:t>en</w:t>
      </w:r>
      <w:bookmarkEnd w:id="29"/>
    </w:p>
    <w:p w14:paraId="733EA45E" w14:textId="2EB97222" w:rsidR="0070127D" w:rsidRDefault="0070127D" w:rsidP="0070127D">
      <w:pPr>
        <w:pStyle w:val="Heading3"/>
      </w:pPr>
      <w:bookmarkStart w:id="30" w:name="_Toc497997529"/>
      <w:r>
        <w:t>Opdracht 1</w:t>
      </w:r>
      <w:bookmarkEnd w:id="30"/>
    </w:p>
    <w:p w14:paraId="3F3F3733" w14:textId="0D4873B7" w:rsidR="00414F91" w:rsidRDefault="00285B56" w:rsidP="00414F91">
      <w:r>
        <w:t>In het zip</w:t>
      </w:r>
      <w:r w:rsidR="001A5D2B">
        <w:t>bestand wk4_</w:t>
      </w:r>
      <w:r>
        <w:t>1_opdracht</w:t>
      </w:r>
      <w:r w:rsidR="001A5D2B">
        <w:t>1.</w:t>
      </w:r>
      <w:r w:rsidR="00A757D0">
        <w:t>zip</w:t>
      </w:r>
      <w:r>
        <w:t xml:space="preserve"> zit een</w:t>
      </w:r>
      <w:r w:rsidR="001A5D2B">
        <w:t xml:space="preserve"> ‘.mat’ file met data en een</w:t>
      </w:r>
      <w:r>
        <w:t xml:space="preserve"> script met de naam:</w:t>
      </w:r>
      <w:r w:rsidR="001A5D2B">
        <w:t xml:space="preserve"> ‘maak_de_code_correct</w:t>
      </w:r>
      <w:r>
        <w:t>.m’. In 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w:t>
      </w:r>
      <w:r w:rsidR="002C5540">
        <w:t>. D</w:t>
      </w:r>
      <w:r w:rsidR="003F4A02">
        <w:t xml:space="preserve">eze </w:t>
      </w:r>
      <w:r>
        <w:t xml:space="preserve">informatie </w:t>
      </w:r>
      <w:r w:rsidR="003F4A02">
        <w:t xml:space="preserve">kan je gebruiken om de code kloppend te maken. Maak </w:t>
      </w:r>
      <w:r>
        <w:t>de code kloppend</w:t>
      </w:r>
      <w:r w:rsidR="003F4A02">
        <w:t>, zodat je uiteindelijk het onderstaande figuur eruit krijgt:</w:t>
      </w:r>
    </w:p>
    <w:p w14:paraId="1B5C4112" w14:textId="43ABDAA8" w:rsidR="0070127D" w:rsidRDefault="0070127D" w:rsidP="00821B49">
      <w:pPr>
        <w:jc w:val="center"/>
      </w:pPr>
      <w:r w:rsidRPr="003F4A02">
        <w:rPr>
          <w:noProof/>
          <w:lang w:val="en-US" w:eastAsia="zh-CN"/>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8080" cy="3703871"/>
                    </a:xfrm>
                    <a:prstGeom prst="rect">
                      <a:avLst/>
                    </a:prstGeom>
                  </pic:spPr>
                </pic:pic>
              </a:graphicData>
            </a:graphic>
          </wp:inline>
        </w:drawing>
      </w:r>
    </w:p>
    <w:p w14:paraId="6DEF0B52" w14:textId="3F91297E" w:rsidR="0070127D" w:rsidRDefault="0070127D" w:rsidP="0070127D">
      <w:pPr>
        <w:pStyle w:val="Heading3"/>
      </w:pPr>
      <w:bookmarkStart w:id="31" w:name="_Toc497997530"/>
      <w:r>
        <w:t>Opdracht 2</w:t>
      </w:r>
      <w:bookmarkEnd w:id="31"/>
    </w:p>
    <w:p w14:paraId="561EA4E4" w14:textId="1202D5F2" w:rsidR="00285B56" w:rsidRDefault="00285B56" w:rsidP="00285B56">
      <w:r>
        <w:t>In het zip</w:t>
      </w:r>
      <w:r w:rsidR="001A5D2B">
        <w:t>bestand wk4_</w:t>
      </w:r>
      <w:r>
        <w:t>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w:t>
      </w:r>
      <w:r w:rsidR="002C5540">
        <w:t>. G</w:t>
      </w:r>
      <w:r>
        <w:t xml:space="preserve">ebruik deze informatie om de code kloppend te maken. </w:t>
      </w:r>
    </w:p>
    <w:p w14:paraId="5E1A8F10" w14:textId="2719604E" w:rsidR="00285B56" w:rsidRDefault="00285B56" w:rsidP="00285B56">
      <w:r>
        <w:lastRenderedPageBreak/>
        <w:t xml:space="preserve">Je komt er vanzelf achter wanneer je code kloppend is. Hiervoor moet je wel </w:t>
      </w:r>
      <w:r w:rsidR="002C5540">
        <w:t>het</w:t>
      </w:r>
      <w:r>
        <w:t xml:space="preserve"> geluid</w:t>
      </w:r>
      <w:r w:rsidR="002C5540">
        <w:t xml:space="preserve"> van je computer</w:t>
      </w:r>
      <w:r>
        <w:t xml:space="preserve"> aanzetten!</w:t>
      </w:r>
    </w:p>
    <w:p w14:paraId="6412D36A" w14:textId="77777777" w:rsidR="00285B56" w:rsidRPr="00285B56" w:rsidRDefault="00285B56" w:rsidP="00285B56">
      <w:pPr>
        <w:rPr>
          <w:b/>
        </w:rPr>
      </w:pPr>
    </w:p>
    <w:p w14:paraId="6D48565A" w14:textId="1FBB184F" w:rsidR="003F4A02" w:rsidRDefault="00821B49" w:rsidP="00821B49">
      <w:pPr>
        <w:pStyle w:val="Heading1"/>
      </w:pPr>
      <w:r>
        <w:t>Programmeerfouten</w:t>
      </w:r>
    </w:p>
    <w:p w14:paraId="6150B7F9" w14:textId="77777777" w:rsidR="0037593E" w:rsidRDefault="0037593E" w:rsidP="0037593E">
      <w:pPr>
        <w:pStyle w:val="BodyTex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Pr>
          <w:lang w:eastAsia="nl-NL"/>
        </w:rPr>
        <w:t xml:space="preserve">Dat betekent dat jij, de programmeur, denkt dat jouw programma werkt, terwijl er in werkelijkheid niets van klopt. Dat is hetzelfde als denken dat je naar huis reist, maar aan het einde van je reis aan de andere kant van het land bent. Je bent dan van A naar B gereisd, de reis is technisch gesproken goed gegaan, je hebt geen ongelukken gehad, maar je had bij C moeten uitkomen. </w:t>
      </w:r>
    </w:p>
    <w:p w14:paraId="70AEA452" w14:textId="77777777" w:rsidR="0037593E" w:rsidRDefault="0037593E" w:rsidP="0037593E">
      <w:pPr>
        <w:pStyle w:val="BodyText"/>
        <w:rPr>
          <w:lang w:eastAsia="nl-NL"/>
        </w:rPr>
      </w:pPr>
    </w:p>
    <w:p w14:paraId="751E110A" w14:textId="0DB3FB33" w:rsidR="0037593E" w:rsidRDefault="0037593E" w:rsidP="0037593E">
      <w:pPr>
        <w:pStyle w:val="BodyText"/>
        <w:rPr>
          <w:lang w:eastAsia="nl-NL"/>
        </w:rPr>
      </w:pPr>
      <w:r>
        <w:rPr>
          <w:lang w:eastAsia="nl-NL"/>
        </w:rPr>
        <w:t>We gaan niet heel erg diep in op programmeerfouten maar we bespreken de drie meest voorkomende.</w:t>
      </w:r>
    </w:p>
    <w:p w14:paraId="5A7B008B" w14:textId="77777777" w:rsidR="0037593E" w:rsidRDefault="0037593E" w:rsidP="0037593E">
      <w:pPr>
        <w:pStyle w:val="BodyText"/>
        <w:rPr>
          <w:lang w:eastAsia="nl-NL"/>
        </w:rPr>
      </w:pPr>
    </w:p>
    <w:p w14:paraId="51CDD31E" w14:textId="22720B11" w:rsidR="0037593E" w:rsidRDefault="0037593E" w:rsidP="0037593E">
      <w:pPr>
        <w:pStyle w:val="Heading2"/>
        <w:rPr>
          <w:lang w:eastAsia="nl-NL"/>
        </w:rPr>
      </w:pPr>
      <w:r>
        <w:rPr>
          <w:lang w:eastAsia="nl-NL"/>
        </w:rPr>
        <w:t>Delen door nul</w:t>
      </w:r>
    </w:p>
    <w:p w14:paraId="5B889968" w14:textId="77777777" w:rsidR="0037593E" w:rsidRDefault="0037593E" w:rsidP="0037593E"/>
    <w:p w14:paraId="0C1F4E51" w14:textId="77777777" w:rsidR="0037593E" w:rsidRDefault="0037593E" w:rsidP="0037593E"/>
    <w:p w14:paraId="280C2350" w14:textId="57724F05" w:rsidR="0037593E" w:rsidRDefault="0037593E" w:rsidP="0037593E">
      <w:pPr>
        <w:pStyle w:val="Heading2"/>
      </w:pPr>
      <w:r>
        <w:t>Bij een for-loop niet goed opslaan</w:t>
      </w:r>
    </w:p>
    <w:p w14:paraId="59F642EC" w14:textId="4BBB7608" w:rsidR="0037593E" w:rsidRDefault="0037593E" w:rsidP="0037593E">
      <w:r>
        <w:t xml:space="preserve">Stel we hebben twee vectoren en die willen we bij elkaar optellen. De eerste vector is de </w:t>
      </w:r>
    </w:p>
    <w:p w14:paraId="56776272" w14:textId="77777777" w:rsidR="0037593E" w:rsidRDefault="0037593E" w:rsidP="0037593E"/>
    <w:p w14:paraId="0D7F9F6A"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b = 0:1:10;</w:t>
      </w:r>
    </w:p>
    <w:p w14:paraId="741352D6"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c = 10:1:20;</w:t>
      </w:r>
    </w:p>
    <w:p w14:paraId="245DD7D3"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 xml:space="preserve"> </w:t>
      </w:r>
    </w:p>
    <w:p w14:paraId="3F2D8BB3"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FF"/>
          <w:lang w:val="en-US"/>
        </w:rPr>
        <w:t>for</w:t>
      </w:r>
      <w:r>
        <w:rPr>
          <w:rFonts w:ascii="Courier" w:hAnsi="Courier" w:cs="Courier"/>
          <w:color w:val="000000"/>
          <w:lang w:val="en-US"/>
        </w:rPr>
        <w:t xml:space="preserve"> i = 1:length(c)</w:t>
      </w:r>
    </w:p>
    <w:p w14:paraId="515527E5"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a = b(i)+c(i);</w:t>
      </w:r>
    </w:p>
    <w:p w14:paraId="4AE85C2D" w14:textId="77777777" w:rsidR="00A423CE" w:rsidRDefault="00A423CE" w:rsidP="00A423CE">
      <w:pPr>
        <w:widowControl w:val="0"/>
        <w:autoSpaceDE w:val="0"/>
        <w:autoSpaceDN w:val="0"/>
        <w:adjustRightInd w:val="0"/>
        <w:spacing w:after="0" w:line="240" w:lineRule="auto"/>
        <w:rPr>
          <w:rFonts w:ascii="Courier" w:hAnsi="Courier" w:cs="Courier"/>
          <w:color w:val="0000FF"/>
          <w:lang w:val="en-US"/>
        </w:rPr>
      </w:pPr>
      <w:r>
        <w:rPr>
          <w:rFonts w:ascii="Courier" w:hAnsi="Courier" w:cs="Courier"/>
          <w:color w:val="0000FF"/>
          <w:lang w:val="en-US"/>
        </w:rPr>
        <w:t>end</w:t>
      </w:r>
    </w:p>
    <w:p w14:paraId="4F24F7F9" w14:textId="77777777" w:rsidR="00A423CE" w:rsidRDefault="00A423CE" w:rsidP="00A423CE">
      <w:pPr>
        <w:widowControl w:val="0"/>
        <w:autoSpaceDE w:val="0"/>
        <w:autoSpaceDN w:val="0"/>
        <w:adjustRightInd w:val="0"/>
        <w:spacing w:after="0" w:line="240" w:lineRule="auto"/>
        <w:rPr>
          <w:rFonts w:ascii="Courier" w:hAnsi="Courier" w:cs="Courier"/>
          <w:color w:val="0000FF"/>
          <w:lang w:val="en-US"/>
        </w:rPr>
      </w:pPr>
    </w:p>
    <w:p w14:paraId="2C7AA2AA" w14:textId="77777777" w:rsidR="00A423CE" w:rsidRDefault="00A423CE" w:rsidP="00A423CE">
      <w:pPr>
        <w:widowControl w:val="0"/>
        <w:autoSpaceDE w:val="0"/>
        <w:autoSpaceDN w:val="0"/>
        <w:adjustRightInd w:val="0"/>
        <w:spacing w:after="0" w:line="240" w:lineRule="auto"/>
        <w:rPr>
          <w:rFonts w:ascii="Courier" w:hAnsi="Courier" w:cs="Courier"/>
          <w:color w:val="0000FF"/>
          <w:lang w:val="en-US"/>
        </w:rPr>
      </w:pPr>
      <w:bookmarkStart w:id="32" w:name="_GoBack"/>
      <w:bookmarkEnd w:id="32"/>
    </w:p>
    <w:p w14:paraId="31649591"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b = 0:1:10;</w:t>
      </w:r>
    </w:p>
    <w:p w14:paraId="7ACAAE9E"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c = 10:1:20;</w:t>
      </w:r>
    </w:p>
    <w:p w14:paraId="4C99E686"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 xml:space="preserve"> </w:t>
      </w:r>
    </w:p>
    <w:p w14:paraId="472D77B9"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FF"/>
          <w:lang w:val="en-US"/>
        </w:rPr>
        <w:t>for</w:t>
      </w:r>
      <w:r>
        <w:rPr>
          <w:rFonts w:ascii="Courier" w:hAnsi="Courier" w:cs="Courier"/>
          <w:color w:val="000000"/>
          <w:lang w:val="en-US"/>
        </w:rPr>
        <w:t xml:space="preserve"> i = 1:length(c)</w:t>
      </w:r>
    </w:p>
    <w:p w14:paraId="3656D444" w14:textId="4DE38538"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lang w:val="en-US"/>
        </w:rPr>
        <w:t>a</w:t>
      </w:r>
      <w:r>
        <w:rPr>
          <w:rFonts w:ascii="Courier" w:hAnsi="Courier" w:cs="Courier"/>
          <w:color w:val="000000"/>
          <w:lang w:val="en-US"/>
        </w:rPr>
        <w:t>(1)</w:t>
      </w:r>
      <w:r>
        <w:rPr>
          <w:rFonts w:ascii="Courier" w:hAnsi="Courier" w:cs="Courier"/>
          <w:color w:val="000000"/>
          <w:lang w:val="en-US"/>
        </w:rPr>
        <w:t xml:space="preserve"> = b(i)+c(i);</w:t>
      </w:r>
    </w:p>
    <w:p w14:paraId="3C1A094C"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FF"/>
          <w:lang w:val="en-US"/>
        </w:rPr>
        <w:t>end</w:t>
      </w:r>
    </w:p>
    <w:p w14:paraId="5849EC30" w14:textId="77777777" w:rsidR="00A423CE" w:rsidRDefault="00A423CE" w:rsidP="00A423CE">
      <w:pPr>
        <w:widowControl w:val="0"/>
        <w:autoSpaceDE w:val="0"/>
        <w:autoSpaceDN w:val="0"/>
        <w:adjustRightInd w:val="0"/>
        <w:spacing w:after="0" w:line="240" w:lineRule="auto"/>
        <w:rPr>
          <w:rFonts w:ascii="Courier" w:hAnsi="Courier"/>
          <w:sz w:val="24"/>
          <w:szCs w:val="24"/>
          <w:lang w:val="en-US"/>
        </w:rPr>
      </w:pPr>
    </w:p>
    <w:p w14:paraId="43065152" w14:textId="77777777" w:rsidR="00A423CE" w:rsidRDefault="00A423CE" w:rsidP="0037593E"/>
    <w:p w14:paraId="574E533F" w14:textId="44C1B632" w:rsidR="0037593E" w:rsidRPr="0037593E" w:rsidRDefault="0037593E" w:rsidP="0037593E">
      <w:pPr>
        <w:pStyle w:val="Heading2"/>
      </w:pPr>
      <w:r>
        <w:t>Een variabele overschrijven</w:t>
      </w:r>
    </w:p>
    <w:p w14:paraId="62765A78" w14:textId="47534A28" w:rsidR="00776B55" w:rsidRDefault="00776B55">
      <w:r>
        <w:br w:type="page"/>
      </w:r>
    </w:p>
    <w:p w14:paraId="3D1BE6AE" w14:textId="5D0CF935" w:rsidR="002367EB" w:rsidRDefault="0012798D" w:rsidP="00F038C7">
      <w:pPr>
        <w:pStyle w:val="Heading1"/>
      </w:pPr>
      <w:bookmarkStart w:id="33" w:name="_Toc497997531"/>
      <w:r>
        <w:lastRenderedPageBreak/>
        <w:t>Google is je grootste vriend</w:t>
      </w:r>
      <w:bookmarkEnd w:id="33"/>
      <w:r>
        <w:t xml:space="preserve"> </w:t>
      </w:r>
    </w:p>
    <w:p w14:paraId="55C15286" w14:textId="11D6674E" w:rsidR="0012798D" w:rsidRDefault="0012798D" w:rsidP="0012798D">
      <w:r>
        <w:t xml:space="preserve">Wanneer een vraagstuk </w:t>
      </w:r>
      <w:r w:rsidR="00E1597E">
        <w:t>tegen</w:t>
      </w:r>
      <w:r>
        <w:t>komt en je weet niet hoe</w:t>
      </w:r>
      <w:r w:rsidR="00E1597E">
        <w:t xml:space="preserve"> je</w:t>
      </w:r>
      <w:r>
        <w:t xml:space="preserve"> het moet</w:t>
      </w:r>
      <w:r w:rsidR="00E1597E">
        <w:t xml:space="preserve"> oplossen</w:t>
      </w:r>
      <w:r>
        <w:t>, bedenk dan altijd: ‘ik ben vast niet de enige met dit probleem’</w:t>
      </w:r>
      <w:r w:rsidR="00E1597E">
        <w:t>.</w:t>
      </w:r>
      <w:r>
        <w:t xml:space="preserve"> </w:t>
      </w:r>
      <w:r w:rsidR="00E1597E">
        <w:t>A</w:t>
      </w:r>
      <w:r>
        <w:t>ls je niet de enige bent</w:t>
      </w:r>
      <w:r w:rsidR="00E1597E">
        <w:t>,</w:t>
      </w:r>
      <w:r>
        <w:t xml:space="preserve"> dan is daar </w:t>
      </w:r>
      <w:r w:rsidR="00E1597E">
        <w:t>G</w:t>
      </w:r>
      <w:r>
        <w:t xml:space="preserve">oogle voor je om te kijken of iemand kan helpen. </w:t>
      </w:r>
    </w:p>
    <w:p w14:paraId="75446974" w14:textId="77777777" w:rsidR="00EF48FB" w:rsidRDefault="00EF48FB" w:rsidP="00EF48FB">
      <w:pPr>
        <w:pStyle w:val="Heading3"/>
      </w:pPr>
      <w:bookmarkStart w:id="34" w:name="_Toc497997532"/>
      <w:r>
        <w:t>Opdracht</w:t>
      </w:r>
      <w:bookmarkEnd w:id="34"/>
      <w:r w:rsidR="00ED268E">
        <w:br/>
      </w:r>
    </w:p>
    <w:p w14:paraId="69201995" w14:textId="3C1DE8A3" w:rsidR="00ED268E" w:rsidRDefault="00ED268E" w:rsidP="0012798D">
      <w:r>
        <w:t xml:space="preserve">Plot een cirkel met een </w:t>
      </w:r>
      <w:r w:rsidR="00AF1D27">
        <w:t>straal</w:t>
      </w:r>
      <w:r>
        <w:t xml:space="preserve"> van 2 en het centrum is (2,3).</w:t>
      </w:r>
    </w:p>
    <w:p w14:paraId="7A5A01E4" w14:textId="627280E4" w:rsidR="00ED268E" w:rsidRDefault="00ED268E" w:rsidP="0012798D">
      <w:r>
        <w:t xml:space="preserve">Geen idee hoe het moet? Google het! Je krijgt het beste resultaat als je het in het Engels </w:t>
      </w:r>
      <w:r w:rsidR="00E623E6">
        <w:t>google</w:t>
      </w:r>
      <w:r w:rsidR="00AF1D27">
        <w:t>t</w:t>
      </w:r>
      <w:r>
        <w:t>.</w:t>
      </w:r>
      <w:r w:rsidR="00AF1D27">
        <w:t xml:space="preserve"> Gebruik dus niet cirkel, straal en centrum, maar: circle, radius en centre of center. Gebruik niet ‘tekenen’, maar ‘draw’.</w:t>
      </w:r>
    </w:p>
    <w:p w14:paraId="7487CA93" w14:textId="77777777" w:rsidR="0012798D" w:rsidRPr="0012798D" w:rsidRDefault="0012798D" w:rsidP="0012798D"/>
    <w:p w14:paraId="6A5ED2B0" w14:textId="79EEAEDE" w:rsidR="002367EB" w:rsidRDefault="007A415E" w:rsidP="007A415E">
      <w:pPr>
        <w:pStyle w:val="Heading2"/>
      </w:pPr>
      <w:bookmarkStart w:id="35" w:name="_Toc497997533"/>
      <w:r>
        <w:t>Matlab forum voor vragen aan andere gebruikers</w:t>
      </w:r>
      <w:bookmarkEnd w:id="35"/>
    </w:p>
    <w:p w14:paraId="43326D6B" w14:textId="4CDA0788" w:rsidR="00BD20E1" w:rsidRDefault="00ED268E" w:rsidP="00403EBF">
      <w:r>
        <w:t xml:space="preserve">Waarschijnlijk ben je bij de laatste opgaven uitgekomen bij het Matlab forum. Dit </w:t>
      </w:r>
      <w:r w:rsidR="00BD20E1">
        <w:t>is het forum waar Matlab gebruikers elkaar helpen:</w:t>
      </w:r>
    </w:p>
    <w:p w14:paraId="21AD2484" w14:textId="33AE0CA1" w:rsidR="00BD20E1" w:rsidRDefault="00A60EA6" w:rsidP="00403EBF">
      <w:hyperlink r:id="rId26"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Heading2"/>
      </w:pPr>
      <w:bookmarkStart w:id="36" w:name="_Toc497997534"/>
      <w:r>
        <w:t>Docenten</w:t>
      </w:r>
      <w:bookmarkEnd w:id="36"/>
    </w:p>
    <w:p w14:paraId="6CD7CAC3" w14:textId="4535FB29" w:rsidR="00ED268E" w:rsidRPr="00ED268E" w:rsidRDefault="00ED268E" w:rsidP="00ED268E">
      <w:r>
        <w:t xml:space="preserve">Mocht je er echt niet meer uitkomen, </w:t>
      </w:r>
      <w:r w:rsidR="00AF1D27">
        <w:t xml:space="preserve">dan </w:t>
      </w:r>
      <w:r>
        <w:t>zijn er natuurlijk nog de Matlab Goeroes, namelijk jullie docenten: Bart, Mark en Herre.</w:t>
      </w:r>
      <w:r w:rsidR="00AF1D27">
        <w:t xml:space="preserve"> Daarnaast zijn er meerdere docenten op de opleiding die ook wel weg weten met Matlab: Caroline, Aad en Hubert zijn hier voorbeelden van.</w:t>
      </w:r>
    </w:p>
    <w:p w14:paraId="135AAA98" w14:textId="4D3DEA05" w:rsidR="005078D5" w:rsidRPr="00403EBF" w:rsidRDefault="005078D5" w:rsidP="00403EBF"/>
    <w:sectPr w:rsidR="005078D5" w:rsidRPr="00403EBF" w:rsidSect="00673EB6">
      <w:footerReference w:type="default" r:id="rId27"/>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Trigt, B. van" w:date="2017-11-24T11:43:00Z" w:initials="TBv">
    <w:p w14:paraId="2574F361" w14:textId="4E656D9D" w:rsidR="00821B49" w:rsidRDefault="00821B49">
      <w:pPr>
        <w:pStyle w:val="CommentText"/>
      </w:pPr>
      <w:r>
        <w:rPr>
          <w:rStyle w:val="CommentReference"/>
        </w:rPr>
        <w:annotationRef/>
      </w:r>
      <w:r>
        <w:t>Hebben we dat al ergens behandeld?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4F3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13B5A" w14:textId="77777777" w:rsidR="000F6231" w:rsidRDefault="000F6231" w:rsidP="0004441A">
      <w:pPr>
        <w:spacing w:after="0" w:line="240" w:lineRule="auto"/>
      </w:pPr>
      <w:r>
        <w:separator/>
      </w:r>
    </w:p>
  </w:endnote>
  <w:endnote w:type="continuationSeparator" w:id="0">
    <w:p w14:paraId="7918FB1B" w14:textId="77777777" w:rsidR="000F6231" w:rsidRDefault="000F623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A60EA6" w:rsidRPr="00870358" w:rsidRDefault="00A60EA6"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 4.1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Bart van Trigt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A423CE">
      <w:rPr>
        <w:noProof/>
        <w:color w:val="808080" w:themeColor="background1" w:themeShade="80"/>
        <w:sz w:val="18"/>
      </w:rPr>
      <w:t>15</w:t>
    </w:r>
    <w:r w:rsidRPr="00870358">
      <w:rPr>
        <w:color w:val="808080" w:themeColor="background1" w:themeShade="80"/>
        <w:sz w:val="18"/>
      </w:rPr>
      <w:fldChar w:fldCharType="end"/>
    </w:r>
  </w:p>
  <w:p w14:paraId="05DE338D" w14:textId="77777777" w:rsidR="00A60EA6" w:rsidRDefault="00A60E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634D7" w14:textId="77777777" w:rsidR="000F6231" w:rsidRDefault="000F6231" w:rsidP="0004441A">
      <w:pPr>
        <w:spacing w:after="0" w:line="240" w:lineRule="auto"/>
      </w:pPr>
      <w:r>
        <w:separator/>
      </w:r>
    </w:p>
  </w:footnote>
  <w:footnote w:type="continuationSeparator" w:id="0">
    <w:p w14:paraId="5AF5D54B" w14:textId="77777777" w:rsidR="000F6231" w:rsidRDefault="000F6231"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07679"/>
    <w:multiLevelType w:val="hybridMultilevel"/>
    <w:tmpl w:val="B698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15"/>
  </w:num>
  <w:num w:numId="3">
    <w:abstractNumId w:val="1"/>
  </w:num>
  <w:num w:numId="4">
    <w:abstractNumId w:val="18"/>
  </w:num>
  <w:num w:numId="5">
    <w:abstractNumId w:val="13"/>
  </w:num>
  <w:num w:numId="6">
    <w:abstractNumId w:val="11"/>
  </w:num>
  <w:num w:numId="7">
    <w:abstractNumId w:val="19"/>
  </w:num>
  <w:num w:numId="8">
    <w:abstractNumId w:val="12"/>
  </w:num>
  <w:num w:numId="9">
    <w:abstractNumId w:val="17"/>
  </w:num>
  <w:num w:numId="10">
    <w:abstractNumId w:val="21"/>
  </w:num>
  <w:num w:numId="11">
    <w:abstractNumId w:val="8"/>
  </w:num>
  <w:num w:numId="12">
    <w:abstractNumId w:val="16"/>
  </w:num>
  <w:num w:numId="13">
    <w:abstractNumId w:val="10"/>
  </w:num>
  <w:num w:numId="14">
    <w:abstractNumId w:val="14"/>
  </w:num>
  <w:num w:numId="15">
    <w:abstractNumId w:val="9"/>
  </w:num>
  <w:num w:numId="16">
    <w:abstractNumId w:val="6"/>
  </w:num>
  <w:num w:numId="17">
    <w:abstractNumId w:val="20"/>
  </w:num>
  <w:num w:numId="18">
    <w:abstractNumId w:val="7"/>
  </w:num>
  <w:num w:numId="19">
    <w:abstractNumId w:val="5"/>
  </w:num>
  <w:num w:numId="20">
    <w:abstractNumId w:val="3"/>
  </w:num>
  <w:num w:numId="21">
    <w:abstractNumId w:val="0"/>
  </w:num>
  <w:num w:numId="22">
    <w:abstractNumId w:val="2"/>
  </w:num>
  <w:num w:numId="2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er, H.">
    <w15:presenceInfo w15:providerId="AD" w15:userId="S-1-5-21-436374069-1078145449-854245398-4962"/>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10EA"/>
    <w:rsid w:val="00036220"/>
    <w:rsid w:val="0004441A"/>
    <w:rsid w:val="00045580"/>
    <w:rsid w:val="00074B43"/>
    <w:rsid w:val="00076390"/>
    <w:rsid w:val="00081B1E"/>
    <w:rsid w:val="00084A40"/>
    <w:rsid w:val="000C1B4B"/>
    <w:rsid w:val="000C26C4"/>
    <w:rsid w:val="000E1B94"/>
    <w:rsid w:val="000F0584"/>
    <w:rsid w:val="000F6231"/>
    <w:rsid w:val="000F63B8"/>
    <w:rsid w:val="0012798D"/>
    <w:rsid w:val="00140255"/>
    <w:rsid w:val="0015516E"/>
    <w:rsid w:val="00170C37"/>
    <w:rsid w:val="001715FB"/>
    <w:rsid w:val="001A5D2B"/>
    <w:rsid w:val="001B042F"/>
    <w:rsid w:val="001C20BD"/>
    <w:rsid w:val="001D140E"/>
    <w:rsid w:val="001E02E7"/>
    <w:rsid w:val="001E12E7"/>
    <w:rsid w:val="001E1CA7"/>
    <w:rsid w:val="001E26A2"/>
    <w:rsid w:val="001F1729"/>
    <w:rsid w:val="001F2123"/>
    <w:rsid w:val="00226A38"/>
    <w:rsid w:val="002344C9"/>
    <w:rsid w:val="002367EB"/>
    <w:rsid w:val="0025340E"/>
    <w:rsid w:val="00260130"/>
    <w:rsid w:val="00285575"/>
    <w:rsid w:val="00285B56"/>
    <w:rsid w:val="0029475F"/>
    <w:rsid w:val="002B5AA7"/>
    <w:rsid w:val="002C5540"/>
    <w:rsid w:val="002D4702"/>
    <w:rsid w:val="002D4CC6"/>
    <w:rsid w:val="002F2A8A"/>
    <w:rsid w:val="002F4251"/>
    <w:rsid w:val="002F6258"/>
    <w:rsid w:val="00310801"/>
    <w:rsid w:val="00331013"/>
    <w:rsid w:val="00336AEC"/>
    <w:rsid w:val="00352926"/>
    <w:rsid w:val="003541A4"/>
    <w:rsid w:val="0037593E"/>
    <w:rsid w:val="0037626E"/>
    <w:rsid w:val="00383423"/>
    <w:rsid w:val="003A2C2A"/>
    <w:rsid w:val="003B5369"/>
    <w:rsid w:val="003C29E6"/>
    <w:rsid w:val="003C6212"/>
    <w:rsid w:val="003D2F90"/>
    <w:rsid w:val="003D3EDF"/>
    <w:rsid w:val="003D4571"/>
    <w:rsid w:val="003F0372"/>
    <w:rsid w:val="003F4A02"/>
    <w:rsid w:val="003F606B"/>
    <w:rsid w:val="003F76A1"/>
    <w:rsid w:val="00403EBF"/>
    <w:rsid w:val="00414F91"/>
    <w:rsid w:val="004514F9"/>
    <w:rsid w:val="00461FDB"/>
    <w:rsid w:val="004A42E0"/>
    <w:rsid w:val="004B2D17"/>
    <w:rsid w:val="004C50EC"/>
    <w:rsid w:val="004D00DB"/>
    <w:rsid w:val="004D689A"/>
    <w:rsid w:val="004E2E55"/>
    <w:rsid w:val="004E6B48"/>
    <w:rsid w:val="005078D5"/>
    <w:rsid w:val="00521CB1"/>
    <w:rsid w:val="00523A70"/>
    <w:rsid w:val="0054529B"/>
    <w:rsid w:val="00557F62"/>
    <w:rsid w:val="00571943"/>
    <w:rsid w:val="005918CE"/>
    <w:rsid w:val="005A792A"/>
    <w:rsid w:val="005B019B"/>
    <w:rsid w:val="005B0FED"/>
    <w:rsid w:val="005B3979"/>
    <w:rsid w:val="005B580B"/>
    <w:rsid w:val="005C1873"/>
    <w:rsid w:val="005C4A7E"/>
    <w:rsid w:val="005E4667"/>
    <w:rsid w:val="005F1316"/>
    <w:rsid w:val="005F19B8"/>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21B49"/>
    <w:rsid w:val="0083512D"/>
    <w:rsid w:val="008373E1"/>
    <w:rsid w:val="00840618"/>
    <w:rsid w:val="00853512"/>
    <w:rsid w:val="00870358"/>
    <w:rsid w:val="00880ED1"/>
    <w:rsid w:val="008946AF"/>
    <w:rsid w:val="008C5B95"/>
    <w:rsid w:val="008E40F8"/>
    <w:rsid w:val="008E5F5D"/>
    <w:rsid w:val="008F10CC"/>
    <w:rsid w:val="008F607D"/>
    <w:rsid w:val="00902C38"/>
    <w:rsid w:val="00903860"/>
    <w:rsid w:val="00925533"/>
    <w:rsid w:val="0092797D"/>
    <w:rsid w:val="00947F70"/>
    <w:rsid w:val="00957A92"/>
    <w:rsid w:val="00966068"/>
    <w:rsid w:val="0098176B"/>
    <w:rsid w:val="00981DDB"/>
    <w:rsid w:val="00982BA5"/>
    <w:rsid w:val="009920C1"/>
    <w:rsid w:val="009961A4"/>
    <w:rsid w:val="009A29B2"/>
    <w:rsid w:val="009B228B"/>
    <w:rsid w:val="009D7484"/>
    <w:rsid w:val="009E035C"/>
    <w:rsid w:val="009E5E75"/>
    <w:rsid w:val="009E7888"/>
    <w:rsid w:val="00A03169"/>
    <w:rsid w:val="00A123F3"/>
    <w:rsid w:val="00A37EE2"/>
    <w:rsid w:val="00A423CE"/>
    <w:rsid w:val="00A57DE8"/>
    <w:rsid w:val="00A60EA6"/>
    <w:rsid w:val="00A63D1E"/>
    <w:rsid w:val="00A668C3"/>
    <w:rsid w:val="00A757D0"/>
    <w:rsid w:val="00A8270F"/>
    <w:rsid w:val="00A92E88"/>
    <w:rsid w:val="00A93BE1"/>
    <w:rsid w:val="00AA6F25"/>
    <w:rsid w:val="00AF1D27"/>
    <w:rsid w:val="00B123DF"/>
    <w:rsid w:val="00B23892"/>
    <w:rsid w:val="00B44438"/>
    <w:rsid w:val="00B44E9C"/>
    <w:rsid w:val="00B54F46"/>
    <w:rsid w:val="00B7021B"/>
    <w:rsid w:val="00B96107"/>
    <w:rsid w:val="00BA34C8"/>
    <w:rsid w:val="00BA760D"/>
    <w:rsid w:val="00BB5852"/>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36EE"/>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362"/>
    <w:rsid w:val="00E0655C"/>
    <w:rsid w:val="00E1597E"/>
    <w:rsid w:val="00E15D96"/>
    <w:rsid w:val="00E213B6"/>
    <w:rsid w:val="00E33593"/>
    <w:rsid w:val="00E419CA"/>
    <w:rsid w:val="00E43B57"/>
    <w:rsid w:val="00E54A44"/>
    <w:rsid w:val="00E623E6"/>
    <w:rsid w:val="00E73659"/>
    <w:rsid w:val="00EA54D9"/>
    <w:rsid w:val="00EC17EC"/>
    <w:rsid w:val="00ED268E"/>
    <w:rsid w:val="00EE64DE"/>
    <w:rsid w:val="00EF48FB"/>
    <w:rsid w:val="00F029BC"/>
    <w:rsid w:val="00F038C7"/>
    <w:rsid w:val="00F04FC3"/>
    <w:rsid w:val="00F079AF"/>
    <w:rsid w:val="00F15497"/>
    <w:rsid w:val="00F1720E"/>
    <w:rsid w:val="00F21E83"/>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EC"/>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 w:type="character" w:styleId="FollowedHyperlink">
    <w:name w:val="FollowedHyperlink"/>
    <w:basedOn w:val="DefaultParagraphFont"/>
    <w:uiPriority w:val="99"/>
    <w:semiHidden/>
    <w:unhideWhenUsed/>
    <w:rsid w:val="00F029BC"/>
    <w:rPr>
      <w:color w:val="954F72" w:themeColor="followedHyperlink"/>
      <w:u w:val="single"/>
    </w:rPr>
  </w:style>
  <w:style w:type="paragraph" w:styleId="BodyText">
    <w:name w:val="Body Text"/>
    <w:basedOn w:val="Normal"/>
    <w:link w:val="BodyTextChar"/>
    <w:uiPriority w:val="99"/>
    <w:unhideWhenUsed/>
    <w:rsid w:val="0037593E"/>
    <w:pPr>
      <w:spacing w:after="120"/>
    </w:pPr>
  </w:style>
  <w:style w:type="character" w:customStyle="1" w:styleId="BodyTextChar">
    <w:name w:val="Body Text Char"/>
    <w:basedOn w:val="DefaultParagraphFont"/>
    <w:link w:val="BodyText"/>
    <w:uiPriority w:val="99"/>
    <w:rsid w:val="0037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s://nl.mathworks.com/matlabcentral/answers/index" TargetMode="External"/><Relationship Id="rId27" Type="http://schemas.openxmlformats.org/officeDocument/2006/relationships/footer" Target="footer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hyperlink" Target="http://www.bewegingstechnologie.com/weblinks/curr17/Biostatica/bitbucket" TargetMode="External"/><Relationship Id="rId12" Type="http://schemas.openxmlformats.org/officeDocument/2006/relationships/image" Target="media/image3.gif"/><Relationship Id="rId13" Type="http://schemas.openxmlformats.org/officeDocument/2006/relationships/image" Target="media/image4.gif"/><Relationship Id="rId14" Type="http://schemas.openxmlformats.org/officeDocument/2006/relationships/hyperlink" Target="https://en.wikibooks.org/wiki/MATLAB_Programming/Error_Messages" TargetMode="External"/><Relationship Id="rId15" Type="http://schemas.openxmlformats.org/officeDocument/2006/relationships/hyperlink" Target="https://www.physicsforums.com/insights/5-common-matlab-error-messages-fix/" TargetMode="External"/><Relationship Id="rId16" Type="http://schemas.openxmlformats.org/officeDocument/2006/relationships/image" Target="media/image5.wmf"/><Relationship Id="rId17" Type="http://schemas.openxmlformats.org/officeDocument/2006/relationships/oleObject" Target="embeddings/oleObject1.bin"/><Relationship Id="rId18" Type="http://schemas.openxmlformats.org/officeDocument/2006/relationships/image" Target="media/image6.wmf"/><Relationship Id="rId1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C6DD073-F92D-DD46-8EF8-60D986BE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3113</Words>
  <Characters>17749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20821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Trigt, B. van</cp:lastModifiedBy>
  <cp:revision>7</cp:revision>
  <cp:lastPrinted>2017-11-10T14:56:00Z</cp:lastPrinted>
  <dcterms:created xsi:type="dcterms:W3CDTF">2017-11-16T15:10:00Z</dcterms:created>
  <dcterms:modified xsi:type="dcterms:W3CDTF">2017-11-24T11:04:00Z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